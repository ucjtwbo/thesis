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08567" w14:textId="6A5A046E" w:rsidR="00034EE8" w:rsidRPr="00343542" w:rsidRDefault="00034EE8" w:rsidP="00034EE8">
      <w:pPr>
        <w:rPr>
          <w:rFonts w:ascii="Helvetica" w:eastAsia="Times New Roman" w:hAnsi="Helvetica" w:cs="Times New Roman"/>
          <w:b/>
          <w:sz w:val="34"/>
          <w:szCs w:val="20"/>
        </w:rPr>
      </w:pPr>
      <w:r>
        <w:rPr>
          <w:rFonts w:ascii="Helvetica" w:eastAsia="Times New Roman" w:hAnsi="Helvetica" w:cs="Times New Roman"/>
          <w:b/>
          <w:sz w:val="34"/>
          <w:szCs w:val="20"/>
        </w:rPr>
        <w:t>Does feedback on interruption length influence people’s self-interruption behaviour?</w:t>
      </w:r>
    </w:p>
    <w:p w14:paraId="3ABA80EF" w14:textId="77777777" w:rsidR="00034EE8" w:rsidRPr="00343542" w:rsidRDefault="00034EE8" w:rsidP="00034EE8"/>
    <w:p w14:paraId="1FF1135D" w14:textId="6AD88533" w:rsidR="00034EE8" w:rsidRPr="00343542" w:rsidRDefault="00CB3ADE" w:rsidP="00034EE8">
      <w:pPr>
        <w:outlineLvl w:val="0"/>
        <w:rPr>
          <w:rFonts w:ascii="Helvetica" w:hAnsi="Helvetica"/>
          <w:b/>
          <w:sz w:val="20"/>
        </w:rPr>
      </w:pPr>
      <w:r>
        <w:rPr>
          <w:rFonts w:ascii="Helvetica" w:eastAsia="Times New Roman" w:hAnsi="Helvetica" w:cs="Times New Roman"/>
          <w:b/>
          <w:sz w:val="22"/>
          <w:szCs w:val="20"/>
        </w:rPr>
        <w:t>Summary</w:t>
      </w:r>
      <w:r w:rsidR="004D6D7E">
        <w:rPr>
          <w:rFonts w:ascii="Helvetica" w:eastAsia="Times New Roman" w:hAnsi="Helvetica" w:cs="Times New Roman"/>
          <w:b/>
          <w:sz w:val="22"/>
          <w:szCs w:val="20"/>
        </w:rPr>
        <w:t xml:space="preserve"> of findings so far</w:t>
      </w:r>
    </w:p>
    <w:p w14:paraId="2B6878EA" w14:textId="50BBB784" w:rsidR="00EA0349" w:rsidRDefault="005712E7" w:rsidP="00C11FA8">
      <w:pPr>
        <w:rPr>
          <w:rFonts w:ascii="Helvetica" w:hAnsi="Helvetica"/>
          <w:sz w:val="18"/>
          <w:szCs w:val="22"/>
        </w:rPr>
      </w:pPr>
      <w:r>
        <w:rPr>
          <w:rFonts w:ascii="Helvetica" w:hAnsi="Helvetica"/>
          <w:sz w:val="18"/>
          <w:szCs w:val="22"/>
        </w:rPr>
        <w:t xml:space="preserve">Observations in Study 2 </w:t>
      </w:r>
      <w:r w:rsidR="0052683F">
        <w:rPr>
          <w:rFonts w:ascii="Helvetica" w:hAnsi="Helvetica"/>
          <w:sz w:val="18"/>
          <w:szCs w:val="22"/>
        </w:rPr>
        <w:t>showed that data</w:t>
      </w:r>
      <w:r w:rsidR="00C11FA8" w:rsidRPr="00C11FA8">
        <w:rPr>
          <w:rFonts w:ascii="Helvetica" w:hAnsi="Helvetica"/>
          <w:sz w:val="18"/>
          <w:szCs w:val="22"/>
        </w:rPr>
        <w:t xml:space="preserve"> workers prepare </w:t>
      </w:r>
      <w:commentRangeStart w:id="0"/>
      <w:r w:rsidR="00C11FA8" w:rsidRPr="00C11FA8">
        <w:rPr>
          <w:rFonts w:ascii="Helvetica" w:hAnsi="Helvetica"/>
          <w:sz w:val="18"/>
          <w:szCs w:val="22"/>
        </w:rPr>
        <w:t xml:space="preserve">some information </w:t>
      </w:r>
      <w:r w:rsidR="008C47D1">
        <w:rPr>
          <w:rFonts w:ascii="Helvetica" w:hAnsi="Helvetica"/>
          <w:sz w:val="18"/>
          <w:szCs w:val="22"/>
        </w:rPr>
        <w:t xml:space="preserve">they need for </w:t>
      </w:r>
      <w:r w:rsidR="00342E1A">
        <w:rPr>
          <w:rFonts w:ascii="Helvetica" w:hAnsi="Helvetica"/>
          <w:sz w:val="18"/>
          <w:szCs w:val="22"/>
        </w:rPr>
        <w:t>a data entry</w:t>
      </w:r>
      <w:r w:rsidR="008C47D1">
        <w:rPr>
          <w:rFonts w:ascii="Helvetica" w:hAnsi="Helvetica"/>
          <w:sz w:val="18"/>
          <w:szCs w:val="22"/>
        </w:rPr>
        <w:t xml:space="preserve"> task </w:t>
      </w:r>
      <w:r w:rsidR="00C11FA8" w:rsidRPr="00C11FA8">
        <w:rPr>
          <w:rFonts w:ascii="Helvetica" w:hAnsi="Helvetica"/>
          <w:sz w:val="18"/>
          <w:szCs w:val="22"/>
        </w:rPr>
        <w:t xml:space="preserve">beforehand. </w:t>
      </w:r>
      <w:r w:rsidR="00383AB5">
        <w:rPr>
          <w:rFonts w:ascii="Helvetica" w:hAnsi="Helvetica"/>
          <w:sz w:val="18"/>
          <w:szCs w:val="22"/>
        </w:rPr>
        <w:t>Other</w:t>
      </w:r>
      <w:r w:rsidR="00C11FA8" w:rsidRPr="00C11FA8">
        <w:rPr>
          <w:rFonts w:ascii="Helvetica" w:hAnsi="Helvetica"/>
          <w:sz w:val="18"/>
          <w:szCs w:val="22"/>
        </w:rPr>
        <w:t xml:space="preserve"> data items are retrieved as the task goes along. </w:t>
      </w:r>
      <w:commentRangeEnd w:id="0"/>
      <w:r w:rsidR="00EB3CC2">
        <w:rPr>
          <w:rStyle w:val="CommentReference"/>
        </w:rPr>
        <w:commentReference w:id="0"/>
      </w:r>
      <w:r w:rsidR="00823144">
        <w:rPr>
          <w:rFonts w:ascii="Helvetica" w:hAnsi="Helvetica"/>
          <w:sz w:val="18"/>
          <w:szCs w:val="22"/>
        </w:rPr>
        <w:t>As soon as they reali</w:t>
      </w:r>
      <w:r w:rsidR="007A4C9D">
        <w:rPr>
          <w:rFonts w:ascii="Helvetica" w:hAnsi="Helvetica"/>
          <w:sz w:val="18"/>
          <w:szCs w:val="22"/>
        </w:rPr>
        <w:t>se they need information, they</w:t>
      </w:r>
      <w:r w:rsidR="00C11FA8" w:rsidRPr="00C11FA8">
        <w:rPr>
          <w:rFonts w:ascii="Helvetica" w:hAnsi="Helvetica"/>
          <w:sz w:val="18"/>
          <w:szCs w:val="22"/>
        </w:rPr>
        <w:t xml:space="preserve"> interrupt themselves </w:t>
      </w:r>
      <w:r w:rsidR="007A4C9D">
        <w:rPr>
          <w:rFonts w:ascii="Helvetica" w:hAnsi="Helvetica"/>
          <w:sz w:val="18"/>
          <w:szCs w:val="22"/>
        </w:rPr>
        <w:t xml:space="preserve">and this can happen </w:t>
      </w:r>
      <w:r w:rsidR="00C11FA8" w:rsidRPr="00C11FA8">
        <w:rPr>
          <w:rFonts w:ascii="Helvetica" w:hAnsi="Helvetica"/>
          <w:sz w:val="18"/>
          <w:szCs w:val="22"/>
        </w:rPr>
        <w:t xml:space="preserve">frequently </w:t>
      </w:r>
      <w:r w:rsidR="007A4C9D">
        <w:rPr>
          <w:rFonts w:ascii="Helvetica" w:hAnsi="Helvetica"/>
          <w:sz w:val="18"/>
          <w:szCs w:val="22"/>
        </w:rPr>
        <w:t>during a single task</w:t>
      </w:r>
      <w:r w:rsidR="00C11FA8" w:rsidRPr="00C11FA8">
        <w:rPr>
          <w:rFonts w:ascii="Helvetica" w:hAnsi="Helvetica"/>
          <w:sz w:val="18"/>
          <w:szCs w:val="22"/>
        </w:rPr>
        <w:t xml:space="preserve">. </w:t>
      </w:r>
      <w:r w:rsidR="00165FCD">
        <w:rPr>
          <w:rFonts w:ascii="Helvetica" w:hAnsi="Helvetica"/>
          <w:sz w:val="18"/>
          <w:szCs w:val="22"/>
        </w:rPr>
        <w:t>Finding information</w:t>
      </w:r>
      <w:r w:rsidR="00C11FA8" w:rsidRPr="00C11FA8">
        <w:rPr>
          <w:rFonts w:ascii="Helvetica" w:hAnsi="Helvetica"/>
          <w:sz w:val="18"/>
          <w:szCs w:val="22"/>
        </w:rPr>
        <w:t xml:space="preserve"> can take longer than expected</w:t>
      </w:r>
      <w:del w:id="1" w:author="Duncan Brumby" w:date="2017-11-03T14:47:00Z">
        <w:r w:rsidR="00C11FA8" w:rsidRPr="00C11FA8" w:rsidDel="00407C5E">
          <w:rPr>
            <w:rFonts w:ascii="Helvetica" w:hAnsi="Helvetica"/>
            <w:sz w:val="18"/>
            <w:szCs w:val="22"/>
          </w:rPr>
          <w:delText xml:space="preserve"> (</w:delText>
        </w:r>
      </w:del>
      <w:ins w:id="2" w:author="Duncan Brumby" w:date="2017-11-03T14:47:00Z">
        <w:r w:rsidR="00407C5E">
          <w:rPr>
            <w:rFonts w:ascii="Helvetica" w:hAnsi="Helvetica"/>
            <w:sz w:val="18"/>
            <w:szCs w:val="22"/>
          </w:rPr>
          <w:t xml:space="preserve">, </w:t>
        </w:r>
      </w:ins>
      <w:r w:rsidR="00C11FA8" w:rsidRPr="00C11FA8">
        <w:rPr>
          <w:rFonts w:ascii="Helvetica" w:hAnsi="Helvetica"/>
          <w:sz w:val="18"/>
          <w:szCs w:val="22"/>
        </w:rPr>
        <w:t xml:space="preserve">and </w:t>
      </w:r>
      <w:del w:id="3" w:author="Duncan Brumby" w:date="2017-11-03T14:46:00Z">
        <w:r w:rsidR="00C11FA8" w:rsidRPr="00C11FA8" w:rsidDel="00407C5E">
          <w:rPr>
            <w:rFonts w:ascii="Helvetica" w:hAnsi="Helvetica"/>
            <w:sz w:val="18"/>
            <w:szCs w:val="22"/>
          </w:rPr>
          <w:delText xml:space="preserve">they </w:delText>
        </w:r>
      </w:del>
      <w:ins w:id="4" w:author="Duncan Brumby" w:date="2017-11-03T14:46:00Z">
        <w:r w:rsidR="00407C5E">
          <w:rPr>
            <w:rFonts w:ascii="Helvetica" w:hAnsi="Helvetica"/>
            <w:sz w:val="18"/>
            <w:szCs w:val="22"/>
          </w:rPr>
          <w:t>people</w:t>
        </w:r>
        <w:r w:rsidR="00407C5E" w:rsidRPr="00C11FA8">
          <w:rPr>
            <w:rFonts w:ascii="Helvetica" w:hAnsi="Helvetica"/>
            <w:sz w:val="18"/>
            <w:szCs w:val="22"/>
          </w:rPr>
          <w:t xml:space="preserve"> </w:t>
        </w:r>
      </w:ins>
      <w:r w:rsidR="00C11FA8" w:rsidRPr="00C11FA8">
        <w:rPr>
          <w:rFonts w:ascii="Helvetica" w:hAnsi="Helvetica"/>
          <w:sz w:val="18"/>
          <w:szCs w:val="22"/>
        </w:rPr>
        <w:t>can get distracted along the way</w:t>
      </w:r>
      <w:del w:id="5" w:author="Duncan Brumby" w:date="2017-11-03T14:47:00Z">
        <w:r w:rsidR="00C11FA8" w:rsidRPr="00C11FA8" w:rsidDel="00407C5E">
          <w:rPr>
            <w:rFonts w:ascii="Helvetica" w:hAnsi="Helvetica"/>
            <w:sz w:val="18"/>
            <w:szCs w:val="22"/>
          </w:rPr>
          <w:delText xml:space="preserve">) </w:delText>
        </w:r>
      </w:del>
      <w:ins w:id="6" w:author="Duncan Brumby" w:date="2017-11-03T14:47:00Z">
        <w:r w:rsidR="00407C5E">
          <w:rPr>
            <w:rFonts w:ascii="Helvetica" w:hAnsi="Helvetica"/>
            <w:sz w:val="18"/>
            <w:szCs w:val="22"/>
          </w:rPr>
          <w:t>.</w:t>
        </w:r>
        <w:r w:rsidR="00407C5E" w:rsidRPr="00C11FA8">
          <w:rPr>
            <w:rFonts w:ascii="Helvetica" w:hAnsi="Helvetica"/>
            <w:sz w:val="18"/>
            <w:szCs w:val="22"/>
          </w:rPr>
          <w:t xml:space="preserve"> </w:t>
        </w:r>
      </w:ins>
      <w:del w:id="7" w:author="Duncan Brumby" w:date="2017-11-03T14:47:00Z">
        <w:r w:rsidR="00C11FA8" w:rsidRPr="00C11FA8" w:rsidDel="00407C5E">
          <w:rPr>
            <w:rFonts w:ascii="Helvetica" w:hAnsi="Helvetica"/>
            <w:sz w:val="18"/>
            <w:szCs w:val="22"/>
          </w:rPr>
          <w:delText xml:space="preserve">and this </w:delText>
        </w:r>
      </w:del>
      <w:ins w:id="8" w:author="Duncan Brumby" w:date="2017-11-03T14:47:00Z">
        <w:r w:rsidR="00407C5E">
          <w:rPr>
            <w:rFonts w:ascii="Helvetica" w:hAnsi="Helvetica"/>
            <w:sz w:val="18"/>
            <w:szCs w:val="22"/>
          </w:rPr>
          <w:t xml:space="preserve">In general, finding information </w:t>
        </w:r>
      </w:ins>
      <w:r w:rsidR="00C11FA8" w:rsidRPr="00C11FA8">
        <w:rPr>
          <w:rFonts w:ascii="Helvetica" w:hAnsi="Helvetica"/>
          <w:sz w:val="18"/>
          <w:szCs w:val="22"/>
        </w:rPr>
        <w:t>is disruptive</w:t>
      </w:r>
      <w:ins w:id="9" w:author="Duncan Brumby" w:date="2017-11-03T14:47:00Z">
        <w:r w:rsidR="00407C5E">
          <w:rPr>
            <w:rFonts w:ascii="Helvetica" w:hAnsi="Helvetica"/>
            <w:sz w:val="18"/>
            <w:szCs w:val="22"/>
          </w:rPr>
          <w:t>:</w:t>
        </w:r>
      </w:ins>
      <w:del w:id="10" w:author="Duncan Brumby" w:date="2017-11-03T14:47:00Z">
        <w:r w:rsidR="00E7165C" w:rsidDel="00407C5E">
          <w:rPr>
            <w:rFonts w:ascii="Helvetica" w:hAnsi="Helvetica"/>
            <w:sz w:val="18"/>
            <w:szCs w:val="22"/>
          </w:rPr>
          <w:delText>, as</w:delText>
        </w:r>
      </w:del>
      <w:r w:rsidR="00E7165C">
        <w:rPr>
          <w:rFonts w:ascii="Helvetica" w:hAnsi="Helvetica"/>
          <w:sz w:val="18"/>
          <w:szCs w:val="22"/>
        </w:rPr>
        <w:t xml:space="preserve"> people </w:t>
      </w:r>
      <w:r w:rsidR="00FC4A11">
        <w:rPr>
          <w:rFonts w:ascii="Helvetica" w:hAnsi="Helvetica"/>
          <w:sz w:val="18"/>
          <w:szCs w:val="22"/>
        </w:rPr>
        <w:t xml:space="preserve">may </w:t>
      </w:r>
      <w:del w:id="11" w:author="Duncan Brumby" w:date="2017-11-03T14:47:00Z">
        <w:r w:rsidR="00FC4A11" w:rsidDel="00407C5E">
          <w:rPr>
            <w:rFonts w:ascii="Helvetica" w:hAnsi="Helvetica"/>
            <w:sz w:val="18"/>
            <w:szCs w:val="22"/>
          </w:rPr>
          <w:delText xml:space="preserve">have </w:delText>
        </w:r>
      </w:del>
      <w:r w:rsidR="00FC4A11">
        <w:rPr>
          <w:rFonts w:ascii="Helvetica" w:hAnsi="Helvetica"/>
          <w:sz w:val="18"/>
          <w:szCs w:val="22"/>
        </w:rPr>
        <w:t>forgotten where they were</w:t>
      </w:r>
      <w:ins w:id="12" w:author="Duncan Brumby" w:date="2017-11-03T14:47:00Z">
        <w:r w:rsidR="00407C5E">
          <w:rPr>
            <w:rFonts w:ascii="Helvetica" w:hAnsi="Helvetica"/>
            <w:sz w:val="18"/>
            <w:szCs w:val="22"/>
          </w:rPr>
          <w:t xml:space="preserve"> in a task</w:t>
        </w:r>
      </w:ins>
      <w:r w:rsidR="00FC4A11">
        <w:rPr>
          <w:rFonts w:ascii="Helvetica" w:hAnsi="Helvetica"/>
          <w:sz w:val="18"/>
          <w:szCs w:val="22"/>
        </w:rPr>
        <w:t>, enter information in the wrong fields</w:t>
      </w:r>
      <w:ins w:id="13" w:author="Duncan Brumby" w:date="2017-11-03T14:47:00Z">
        <w:r w:rsidR="00407C5E">
          <w:rPr>
            <w:rFonts w:ascii="Helvetica" w:hAnsi="Helvetica"/>
            <w:sz w:val="18"/>
            <w:szCs w:val="22"/>
          </w:rPr>
          <w:t>,</w:t>
        </w:r>
      </w:ins>
      <w:r w:rsidR="00FC4A11">
        <w:rPr>
          <w:rFonts w:ascii="Helvetica" w:hAnsi="Helvetica"/>
          <w:sz w:val="18"/>
          <w:szCs w:val="22"/>
        </w:rPr>
        <w:t xml:space="preserve"> or they </w:t>
      </w:r>
      <w:del w:id="14" w:author="Duncan Brumby" w:date="2017-11-03T14:48:00Z">
        <w:r w:rsidR="00FC4A11" w:rsidDel="00407C5E">
          <w:rPr>
            <w:rFonts w:ascii="Helvetica" w:hAnsi="Helvetica"/>
            <w:sz w:val="18"/>
            <w:szCs w:val="22"/>
          </w:rPr>
          <w:delText xml:space="preserve">will </w:delText>
        </w:r>
      </w:del>
      <w:ins w:id="15" w:author="Duncan Brumby" w:date="2017-11-03T14:48:00Z">
        <w:r w:rsidR="00407C5E">
          <w:rPr>
            <w:rFonts w:ascii="Helvetica" w:hAnsi="Helvetica"/>
            <w:sz w:val="18"/>
            <w:szCs w:val="22"/>
          </w:rPr>
          <w:t xml:space="preserve">might </w:t>
        </w:r>
      </w:ins>
      <w:del w:id="16" w:author="Duncan Brumby" w:date="2017-11-03T14:48:00Z">
        <w:r w:rsidR="00FC4A11" w:rsidDel="00407C5E">
          <w:rPr>
            <w:rFonts w:ascii="Helvetica" w:hAnsi="Helvetica"/>
            <w:sz w:val="18"/>
            <w:szCs w:val="22"/>
          </w:rPr>
          <w:delText xml:space="preserve">have </w:delText>
        </w:r>
      </w:del>
      <w:ins w:id="17" w:author="Duncan Brumby" w:date="2017-11-03T14:48:00Z">
        <w:r w:rsidR="00407C5E">
          <w:rPr>
            <w:rFonts w:ascii="Helvetica" w:hAnsi="Helvetica"/>
            <w:sz w:val="18"/>
            <w:szCs w:val="22"/>
          </w:rPr>
          <w:t xml:space="preserve">be </w:t>
        </w:r>
      </w:ins>
      <w:del w:id="18" w:author="Duncan Brumby" w:date="2017-11-03T14:48:00Z">
        <w:r w:rsidR="00FC4A11" w:rsidDel="00407C5E">
          <w:rPr>
            <w:rFonts w:ascii="Helvetica" w:hAnsi="Helvetica"/>
            <w:sz w:val="18"/>
            <w:szCs w:val="22"/>
          </w:rPr>
          <w:delText xml:space="preserve">been </w:delText>
        </w:r>
      </w:del>
      <w:ins w:id="19" w:author="Duncan Brumby" w:date="2017-11-03T14:48:00Z">
        <w:r w:rsidR="00407C5E">
          <w:rPr>
            <w:rFonts w:ascii="Helvetica" w:hAnsi="Helvetica"/>
            <w:sz w:val="18"/>
            <w:szCs w:val="22"/>
          </w:rPr>
          <w:t xml:space="preserve">automatically </w:t>
        </w:r>
      </w:ins>
      <w:r w:rsidR="00FC4A11">
        <w:rPr>
          <w:rFonts w:ascii="Helvetica" w:hAnsi="Helvetica"/>
          <w:sz w:val="18"/>
          <w:szCs w:val="22"/>
        </w:rPr>
        <w:t>logged out</w:t>
      </w:r>
      <w:ins w:id="20" w:author="Duncan Brumby" w:date="2017-11-03T14:48:00Z">
        <w:r w:rsidR="00407C5E">
          <w:rPr>
            <w:rFonts w:ascii="Helvetica" w:hAnsi="Helvetica"/>
            <w:sz w:val="18"/>
            <w:szCs w:val="22"/>
          </w:rPr>
          <w:t xml:space="preserve"> of a system because of inactivity</w:t>
        </w:r>
      </w:ins>
      <w:r w:rsidR="00C11FA8" w:rsidRPr="00C11FA8">
        <w:rPr>
          <w:rFonts w:ascii="Helvetica" w:hAnsi="Helvetica"/>
          <w:sz w:val="18"/>
          <w:szCs w:val="22"/>
        </w:rPr>
        <w:t xml:space="preserve">. </w:t>
      </w:r>
      <w:r>
        <w:rPr>
          <w:rFonts w:ascii="Helvetica" w:hAnsi="Helvetica"/>
          <w:sz w:val="18"/>
          <w:szCs w:val="22"/>
        </w:rPr>
        <w:t>Study 4 and 5 showe</w:t>
      </w:r>
      <w:r w:rsidR="005C6595">
        <w:rPr>
          <w:rFonts w:ascii="Helvetica" w:hAnsi="Helvetica"/>
          <w:sz w:val="18"/>
          <w:szCs w:val="22"/>
        </w:rPr>
        <w:t xml:space="preserve">d that in a controlled setting where </w:t>
      </w:r>
      <w:r w:rsidR="00C11FA8" w:rsidRPr="00C11FA8">
        <w:rPr>
          <w:rFonts w:ascii="Helvetica" w:hAnsi="Helvetica"/>
          <w:sz w:val="18"/>
          <w:szCs w:val="22"/>
        </w:rPr>
        <w:t xml:space="preserve">people know the time </w:t>
      </w:r>
      <w:r w:rsidR="00A709FE">
        <w:rPr>
          <w:rFonts w:ascii="Helvetica" w:hAnsi="Helvetica"/>
          <w:sz w:val="18"/>
          <w:szCs w:val="22"/>
        </w:rPr>
        <w:t>it</w:t>
      </w:r>
      <w:r w:rsidR="00C11FA8" w:rsidRPr="00C11FA8">
        <w:rPr>
          <w:rFonts w:ascii="Helvetica" w:hAnsi="Helvetica"/>
          <w:sz w:val="18"/>
          <w:szCs w:val="22"/>
        </w:rPr>
        <w:t xml:space="preserve"> will take them</w:t>
      </w:r>
      <w:r w:rsidR="00A709FE">
        <w:rPr>
          <w:rFonts w:ascii="Helvetica" w:hAnsi="Helvetica"/>
          <w:sz w:val="18"/>
          <w:szCs w:val="22"/>
        </w:rPr>
        <w:t xml:space="preserve"> to retrieve information</w:t>
      </w:r>
      <w:r w:rsidR="00C11FA8" w:rsidRPr="00C11FA8">
        <w:rPr>
          <w:rFonts w:ascii="Helvetica" w:hAnsi="Helvetica"/>
          <w:sz w:val="18"/>
          <w:szCs w:val="22"/>
        </w:rPr>
        <w:t xml:space="preserve">, they adapt and schedule their tasks accordingly. </w:t>
      </w:r>
      <w:r w:rsidR="00831F31">
        <w:rPr>
          <w:rFonts w:ascii="Helvetica" w:hAnsi="Helvetica"/>
          <w:sz w:val="18"/>
          <w:szCs w:val="22"/>
        </w:rPr>
        <w:t xml:space="preserve">They will look up and enter items that take the least time first, and postpone </w:t>
      </w:r>
      <w:del w:id="21" w:author="Duncan Brumby" w:date="2017-11-03T14:49:00Z">
        <w:r w:rsidR="00831F31" w:rsidDel="00230EF5">
          <w:rPr>
            <w:rFonts w:ascii="Helvetica" w:hAnsi="Helvetica"/>
            <w:sz w:val="18"/>
            <w:szCs w:val="22"/>
          </w:rPr>
          <w:delText xml:space="preserve">looking up </w:delText>
        </w:r>
      </w:del>
      <w:ins w:id="22" w:author="Duncan Brumby" w:date="2017-11-03T14:49:00Z">
        <w:r w:rsidR="00230EF5">
          <w:rPr>
            <w:rFonts w:ascii="Helvetica" w:hAnsi="Helvetica"/>
            <w:sz w:val="18"/>
            <w:szCs w:val="22"/>
          </w:rPr>
          <w:t xml:space="preserve">getting </w:t>
        </w:r>
      </w:ins>
      <w:r w:rsidR="00831F31">
        <w:rPr>
          <w:rFonts w:ascii="Helvetica" w:hAnsi="Helvetica"/>
          <w:sz w:val="18"/>
          <w:szCs w:val="22"/>
        </w:rPr>
        <w:t xml:space="preserve">information </w:t>
      </w:r>
      <w:del w:id="23" w:author="Duncan Brumby" w:date="2017-11-03T14:49:00Z">
        <w:r w:rsidR="00831F31" w:rsidDel="00230EF5">
          <w:rPr>
            <w:rFonts w:ascii="Helvetica" w:hAnsi="Helvetica"/>
            <w:sz w:val="18"/>
            <w:szCs w:val="22"/>
          </w:rPr>
          <w:delText>which t</w:delText>
        </w:r>
        <w:r w:rsidR="005F46CE" w:rsidDel="00230EF5">
          <w:rPr>
            <w:rFonts w:ascii="Helvetica" w:hAnsi="Helvetica"/>
            <w:sz w:val="18"/>
            <w:szCs w:val="22"/>
          </w:rPr>
          <w:delText>akes a longer time</w:delText>
        </w:r>
      </w:del>
      <w:ins w:id="24" w:author="Duncan Brumby" w:date="2017-11-03T14:49:00Z">
        <w:r w:rsidR="00230EF5">
          <w:rPr>
            <w:rFonts w:ascii="Helvetica" w:hAnsi="Helvetica"/>
            <w:sz w:val="18"/>
            <w:szCs w:val="22"/>
          </w:rPr>
          <w:t>that is difficult to lookup</w:t>
        </w:r>
      </w:ins>
      <w:del w:id="25" w:author="Duncan Brumby" w:date="2017-11-03T14:49:00Z">
        <w:r w:rsidR="005F46CE" w:rsidDel="00230EF5">
          <w:rPr>
            <w:rFonts w:ascii="Helvetica" w:hAnsi="Helvetica"/>
            <w:sz w:val="18"/>
            <w:szCs w:val="22"/>
          </w:rPr>
          <w:delText xml:space="preserve"> until later</w:delText>
        </w:r>
      </w:del>
      <w:r w:rsidR="005F46CE">
        <w:rPr>
          <w:rFonts w:ascii="Helvetica" w:hAnsi="Helvetica"/>
          <w:sz w:val="18"/>
          <w:szCs w:val="22"/>
        </w:rPr>
        <w:t xml:space="preserve">. </w:t>
      </w:r>
      <w:r w:rsidR="005C6595">
        <w:rPr>
          <w:rFonts w:ascii="Helvetica" w:hAnsi="Helvetica"/>
          <w:sz w:val="18"/>
          <w:szCs w:val="22"/>
        </w:rPr>
        <w:t>An issue is that</w:t>
      </w:r>
      <w:r w:rsidR="00C11FA8" w:rsidRPr="00C11FA8">
        <w:rPr>
          <w:rFonts w:ascii="Helvetica" w:hAnsi="Helvetica"/>
          <w:sz w:val="18"/>
          <w:szCs w:val="22"/>
        </w:rPr>
        <w:t xml:space="preserve"> people </w:t>
      </w:r>
      <w:r w:rsidR="00B86FF3">
        <w:rPr>
          <w:rFonts w:ascii="Helvetica" w:hAnsi="Helvetica"/>
          <w:sz w:val="18"/>
          <w:szCs w:val="22"/>
        </w:rPr>
        <w:t xml:space="preserve">often </w:t>
      </w:r>
      <w:r w:rsidR="00C11FA8" w:rsidRPr="00C11FA8">
        <w:rPr>
          <w:rFonts w:ascii="Helvetica" w:hAnsi="Helvetica"/>
          <w:sz w:val="18"/>
          <w:szCs w:val="22"/>
        </w:rPr>
        <w:t>do not know how long it will take the</w:t>
      </w:r>
      <w:commentRangeStart w:id="26"/>
      <w:r w:rsidR="00C11FA8" w:rsidRPr="00C11FA8">
        <w:rPr>
          <w:rFonts w:ascii="Helvetica" w:hAnsi="Helvetica"/>
          <w:sz w:val="18"/>
          <w:szCs w:val="22"/>
        </w:rPr>
        <w:t xml:space="preserve">m </w:t>
      </w:r>
      <w:commentRangeEnd w:id="26"/>
      <w:r w:rsidR="00230EF5">
        <w:rPr>
          <w:rStyle w:val="CommentReference"/>
        </w:rPr>
        <w:commentReference w:id="26"/>
      </w:r>
      <w:r w:rsidR="00C11FA8" w:rsidRPr="00C11FA8">
        <w:rPr>
          <w:rFonts w:ascii="Helvetica" w:hAnsi="Helvetica"/>
          <w:sz w:val="18"/>
          <w:szCs w:val="22"/>
        </w:rPr>
        <w:t>an</w:t>
      </w:r>
      <w:r w:rsidR="00F0131B">
        <w:rPr>
          <w:rFonts w:ascii="Helvetica" w:hAnsi="Helvetica"/>
          <w:sz w:val="18"/>
          <w:szCs w:val="22"/>
        </w:rPr>
        <w:t xml:space="preserve">d </w:t>
      </w:r>
      <w:r w:rsidR="00B71BE1">
        <w:rPr>
          <w:rFonts w:ascii="Helvetica" w:hAnsi="Helvetica"/>
          <w:sz w:val="18"/>
          <w:szCs w:val="22"/>
        </w:rPr>
        <w:t xml:space="preserve">therefore </w:t>
      </w:r>
      <w:r w:rsidR="00F0131B">
        <w:rPr>
          <w:rFonts w:ascii="Helvetica" w:hAnsi="Helvetica"/>
          <w:sz w:val="18"/>
          <w:szCs w:val="22"/>
        </w:rPr>
        <w:t>cannot schedule</w:t>
      </w:r>
      <w:r w:rsidR="00B71BE1">
        <w:rPr>
          <w:rFonts w:ascii="Helvetica" w:hAnsi="Helvetica"/>
          <w:sz w:val="18"/>
          <w:szCs w:val="22"/>
        </w:rPr>
        <w:t xml:space="preserve"> or adapt to</w:t>
      </w:r>
      <w:r w:rsidR="00F0131B">
        <w:rPr>
          <w:rFonts w:ascii="Helvetica" w:hAnsi="Helvetica"/>
          <w:sz w:val="18"/>
          <w:szCs w:val="22"/>
        </w:rPr>
        <w:t xml:space="preserve"> it. </w:t>
      </w:r>
      <w:r w:rsidR="00C11FA8" w:rsidRPr="00C11FA8">
        <w:rPr>
          <w:rFonts w:ascii="Helvetica" w:hAnsi="Helvetica"/>
          <w:sz w:val="18"/>
          <w:szCs w:val="22"/>
        </w:rPr>
        <w:t xml:space="preserve">Can </w:t>
      </w:r>
      <w:r w:rsidR="00DC0A9E">
        <w:rPr>
          <w:rFonts w:ascii="Helvetica" w:hAnsi="Helvetica"/>
          <w:sz w:val="18"/>
          <w:szCs w:val="22"/>
        </w:rPr>
        <w:t>people</w:t>
      </w:r>
      <w:r w:rsidR="00C11FA8" w:rsidRPr="00C11FA8">
        <w:rPr>
          <w:rFonts w:ascii="Helvetica" w:hAnsi="Helvetica"/>
          <w:sz w:val="18"/>
          <w:szCs w:val="22"/>
        </w:rPr>
        <w:t xml:space="preserve"> be </w:t>
      </w:r>
      <w:r w:rsidR="00DD426E">
        <w:rPr>
          <w:rFonts w:ascii="Helvetica" w:hAnsi="Helvetica"/>
          <w:sz w:val="18"/>
          <w:szCs w:val="22"/>
        </w:rPr>
        <w:t>nudged</w:t>
      </w:r>
      <w:r w:rsidR="00C11FA8" w:rsidRPr="00C11FA8">
        <w:rPr>
          <w:rFonts w:ascii="Helvetica" w:hAnsi="Helvetica"/>
          <w:sz w:val="18"/>
          <w:szCs w:val="22"/>
        </w:rPr>
        <w:t xml:space="preserve"> in</w:t>
      </w:r>
      <w:ins w:id="27" w:author="Duncan Brumby" w:date="2017-11-03T14:50:00Z">
        <w:r w:rsidR="00230EF5">
          <w:rPr>
            <w:rFonts w:ascii="Helvetica" w:hAnsi="Helvetica"/>
            <w:sz w:val="18"/>
            <w:szCs w:val="22"/>
          </w:rPr>
          <w:t>to</w:t>
        </w:r>
      </w:ins>
      <w:r w:rsidR="00C11FA8" w:rsidRPr="00C11FA8">
        <w:rPr>
          <w:rFonts w:ascii="Helvetica" w:hAnsi="Helvetica"/>
          <w:sz w:val="18"/>
          <w:szCs w:val="22"/>
        </w:rPr>
        <w:t xml:space="preserve"> </w:t>
      </w:r>
      <w:r w:rsidR="00F15093">
        <w:rPr>
          <w:rFonts w:ascii="Helvetica" w:hAnsi="Helvetica"/>
          <w:sz w:val="18"/>
          <w:szCs w:val="22"/>
        </w:rPr>
        <w:t xml:space="preserve">making more </w:t>
      </w:r>
      <w:commentRangeStart w:id="28"/>
      <w:r w:rsidR="00F15093">
        <w:rPr>
          <w:rFonts w:ascii="Helvetica" w:hAnsi="Helvetica"/>
          <w:sz w:val="18"/>
          <w:szCs w:val="22"/>
        </w:rPr>
        <w:t xml:space="preserve">mindful </w:t>
      </w:r>
      <w:commentRangeEnd w:id="28"/>
      <w:r w:rsidR="00230EF5">
        <w:rPr>
          <w:rStyle w:val="CommentReference"/>
        </w:rPr>
        <w:commentReference w:id="28"/>
      </w:r>
      <w:r w:rsidR="00F15093">
        <w:rPr>
          <w:rFonts w:ascii="Helvetica" w:hAnsi="Helvetica"/>
          <w:sz w:val="18"/>
          <w:szCs w:val="22"/>
        </w:rPr>
        <w:t>interruptions</w:t>
      </w:r>
      <w:r w:rsidR="00C11FA8" w:rsidRPr="00C11FA8">
        <w:rPr>
          <w:rFonts w:ascii="Helvetica" w:hAnsi="Helvetica"/>
          <w:sz w:val="18"/>
          <w:szCs w:val="22"/>
        </w:rPr>
        <w:t>, if they are given feedback on how long it takes them</w:t>
      </w:r>
      <w:r w:rsidR="0075055B">
        <w:rPr>
          <w:rFonts w:ascii="Helvetica" w:hAnsi="Helvetica"/>
          <w:sz w:val="18"/>
          <w:szCs w:val="22"/>
        </w:rPr>
        <w:t xml:space="preserve"> to find information</w:t>
      </w:r>
      <w:r w:rsidR="00C11FA8" w:rsidRPr="00C11FA8">
        <w:rPr>
          <w:rFonts w:ascii="Helvetica" w:hAnsi="Helvetica"/>
          <w:sz w:val="18"/>
          <w:szCs w:val="22"/>
        </w:rPr>
        <w:t>?</w:t>
      </w:r>
    </w:p>
    <w:p w14:paraId="72F018D1" w14:textId="77777777" w:rsidR="009A665B" w:rsidRDefault="009A665B" w:rsidP="00C11FA8">
      <w:pPr>
        <w:rPr>
          <w:rFonts w:ascii="Helvetica" w:hAnsi="Helvetica"/>
          <w:sz w:val="18"/>
          <w:szCs w:val="22"/>
        </w:rPr>
      </w:pPr>
    </w:p>
    <w:p w14:paraId="7FF50D59" w14:textId="4728B884" w:rsidR="009A665B" w:rsidRPr="0038610D" w:rsidRDefault="00CB3ADE" w:rsidP="00C11FA8">
      <w:pPr>
        <w:rPr>
          <w:rFonts w:ascii="Helvetica" w:hAnsi="Helvetica"/>
          <w:b/>
          <w:sz w:val="22"/>
          <w:szCs w:val="22"/>
        </w:rPr>
      </w:pPr>
      <w:r w:rsidRPr="0038610D">
        <w:rPr>
          <w:rFonts w:ascii="Helvetica" w:hAnsi="Helvetica"/>
          <w:b/>
          <w:sz w:val="22"/>
          <w:szCs w:val="22"/>
        </w:rPr>
        <w:t>Introduction</w:t>
      </w:r>
    </w:p>
    <w:p w14:paraId="7902D187" w14:textId="3C2E0B69" w:rsidR="0055279D" w:rsidRDefault="001F131F" w:rsidP="00C11FA8">
      <w:pPr>
        <w:rPr>
          <w:rFonts w:ascii="Helvetica" w:hAnsi="Helvetica"/>
          <w:sz w:val="18"/>
          <w:szCs w:val="22"/>
        </w:rPr>
      </w:pPr>
      <w:del w:id="29" w:author="Duncan Brumby" w:date="2017-11-03T14:52:00Z">
        <w:r w:rsidDel="002E1B68">
          <w:rPr>
            <w:rFonts w:ascii="Helvetica" w:hAnsi="Helvetica"/>
            <w:sz w:val="18"/>
            <w:szCs w:val="22"/>
          </w:rPr>
          <w:delText>Several s</w:delText>
        </w:r>
      </w:del>
      <w:ins w:id="30" w:author="Duncan Brumby" w:date="2017-11-03T14:52:00Z">
        <w:r w:rsidR="002E1B68">
          <w:rPr>
            <w:rFonts w:ascii="Helvetica" w:hAnsi="Helvetica"/>
            <w:sz w:val="18"/>
            <w:szCs w:val="22"/>
          </w:rPr>
          <w:t>S</w:t>
        </w:r>
      </w:ins>
      <w:r>
        <w:rPr>
          <w:rFonts w:ascii="Helvetica" w:hAnsi="Helvetica"/>
          <w:sz w:val="18"/>
          <w:szCs w:val="22"/>
        </w:rPr>
        <w:t xml:space="preserve">tudies have </w:t>
      </w:r>
      <w:ins w:id="31" w:author="Duncan Brumby" w:date="2017-11-03T14:52:00Z">
        <w:r w:rsidR="002E1B68">
          <w:rPr>
            <w:rFonts w:ascii="Helvetica" w:hAnsi="Helvetica"/>
            <w:sz w:val="18"/>
            <w:szCs w:val="22"/>
          </w:rPr>
          <w:t xml:space="preserve">consistently </w:t>
        </w:r>
      </w:ins>
      <w:r>
        <w:rPr>
          <w:rFonts w:ascii="Helvetica" w:hAnsi="Helvetica"/>
          <w:sz w:val="18"/>
          <w:szCs w:val="22"/>
        </w:rPr>
        <w:t xml:space="preserve">shown that interruptions </w:t>
      </w:r>
      <w:del w:id="32" w:author="Duncan Brumby" w:date="2017-11-03T14:52:00Z">
        <w:r w:rsidDel="002E1B68">
          <w:rPr>
            <w:rFonts w:ascii="Helvetica" w:hAnsi="Helvetica"/>
            <w:sz w:val="18"/>
            <w:szCs w:val="22"/>
          </w:rPr>
          <w:delText xml:space="preserve">can </w:delText>
        </w:r>
      </w:del>
      <w:ins w:id="33" w:author="Duncan Brumby" w:date="2017-11-03T14:52:00Z">
        <w:r w:rsidR="002E1B68">
          <w:rPr>
            <w:rFonts w:ascii="Helvetica" w:hAnsi="Helvetica"/>
            <w:sz w:val="18"/>
            <w:szCs w:val="22"/>
          </w:rPr>
          <w:t xml:space="preserve">are </w:t>
        </w:r>
      </w:ins>
      <w:del w:id="34" w:author="Duncan Brumby" w:date="2017-11-03T14:52:00Z">
        <w:r w:rsidDel="002E1B68">
          <w:rPr>
            <w:rFonts w:ascii="Helvetica" w:hAnsi="Helvetica"/>
            <w:sz w:val="18"/>
            <w:szCs w:val="22"/>
          </w:rPr>
          <w:delText xml:space="preserve">be </w:delText>
        </w:r>
      </w:del>
      <w:r>
        <w:rPr>
          <w:rFonts w:ascii="Helvetica" w:hAnsi="Helvetica"/>
          <w:sz w:val="18"/>
          <w:szCs w:val="22"/>
        </w:rPr>
        <w:t xml:space="preserve">disruptive to </w:t>
      </w:r>
      <w:del w:id="35" w:author="Duncan Brumby" w:date="2017-11-03T14:53:00Z">
        <w:r w:rsidDel="002E1B68">
          <w:rPr>
            <w:rFonts w:ascii="Helvetica" w:hAnsi="Helvetica"/>
            <w:sz w:val="18"/>
            <w:szCs w:val="22"/>
          </w:rPr>
          <w:delText xml:space="preserve">a </w:delText>
        </w:r>
      </w:del>
      <w:r>
        <w:rPr>
          <w:rFonts w:ascii="Helvetica" w:hAnsi="Helvetica"/>
          <w:sz w:val="18"/>
          <w:szCs w:val="22"/>
        </w:rPr>
        <w:t>task</w:t>
      </w:r>
      <w:ins w:id="36" w:author="Duncan Brumby" w:date="2017-11-03T14:53:00Z">
        <w:r w:rsidR="002E1B68">
          <w:rPr>
            <w:rFonts w:ascii="Helvetica" w:hAnsi="Helvetica"/>
            <w:sz w:val="18"/>
            <w:szCs w:val="22"/>
          </w:rPr>
          <w:t xml:space="preserve"> performance</w:t>
        </w:r>
      </w:ins>
      <w:del w:id="37" w:author="Duncan Brumby" w:date="2017-11-03T14:53:00Z">
        <w:r w:rsidDel="002E1B68">
          <w:rPr>
            <w:rFonts w:ascii="Helvetica" w:hAnsi="Helvetica"/>
            <w:sz w:val="18"/>
            <w:szCs w:val="22"/>
          </w:rPr>
          <w:delText xml:space="preserve">, </w:delText>
        </w:r>
      </w:del>
      <w:ins w:id="38" w:author="Duncan Brumby" w:date="2017-11-03T14:53:00Z">
        <w:r w:rsidR="002E1B68">
          <w:rPr>
            <w:rFonts w:ascii="Helvetica" w:hAnsi="Helvetica"/>
            <w:sz w:val="18"/>
            <w:szCs w:val="22"/>
          </w:rPr>
          <w:t>.</w:t>
        </w:r>
        <w:r w:rsidR="002E1B68">
          <w:rPr>
            <w:rFonts w:ascii="Helvetica" w:hAnsi="Helvetica"/>
            <w:sz w:val="18"/>
            <w:szCs w:val="22"/>
          </w:rPr>
          <w:t xml:space="preserve"> </w:t>
        </w:r>
        <w:r w:rsidR="002E1B68">
          <w:rPr>
            <w:rFonts w:ascii="Helvetica" w:hAnsi="Helvetica"/>
            <w:sz w:val="18"/>
            <w:szCs w:val="22"/>
          </w:rPr>
          <w:t xml:space="preserve">Interruptions lead to </w:t>
        </w:r>
      </w:ins>
      <w:del w:id="39" w:author="Duncan Brumby" w:date="2017-11-03T14:53:00Z">
        <w:r w:rsidR="000A4943" w:rsidDel="002E1B68">
          <w:rPr>
            <w:rFonts w:ascii="Helvetica" w:hAnsi="Helvetica"/>
            <w:sz w:val="18"/>
            <w:szCs w:val="22"/>
          </w:rPr>
          <w:delText xml:space="preserve">as it </w:delText>
        </w:r>
      </w:del>
      <w:ins w:id="40" w:author="Duncan Brumby" w:date="2017-11-03T14:53:00Z">
        <w:r w:rsidR="002E1B68">
          <w:rPr>
            <w:rFonts w:ascii="Helvetica" w:hAnsi="Helvetica"/>
            <w:sz w:val="18"/>
            <w:szCs w:val="22"/>
          </w:rPr>
          <w:t xml:space="preserve">an </w:t>
        </w:r>
      </w:ins>
      <w:del w:id="41" w:author="Duncan Brumby" w:date="2017-11-03T14:53:00Z">
        <w:r w:rsidR="000A4943" w:rsidDel="002E1B68">
          <w:rPr>
            <w:rFonts w:ascii="Helvetica" w:hAnsi="Helvetica"/>
            <w:sz w:val="18"/>
            <w:szCs w:val="22"/>
          </w:rPr>
          <w:delText xml:space="preserve">can </w:delText>
        </w:r>
      </w:del>
      <w:r w:rsidR="00184E49">
        <w:rPr>
          <w:rFonts w:ascii="Helvetica" w:hAnsi="Helvetica"/>
          <w:sz w:val="18"/>
          <w:szCs w:val="22"/>
        </w:rPr>
        <w:t xml:space="preserve">increase </w:t>
      </w:r>
      <w:ins w:id="42" w:author="Duncan Brumby" w:date="2017-11-03T14:53:00Z">
        <w:r w:rsidR="002E1B68">
          <w:rPr>
            <w:rFonts w:ascii="Helvetica" w:hAnsi="Helvetica"/>
            <w:sz w:val="18"/>
            <w:szCs w:val="22"/>
          </w:rPr>
          <w:t xml:space="preserve">in </w:t>
        </w:r>
      </w:ins>
      <w:del w:id="43" w:author="Duncan Brumby" w:date="2017-11-03T14:53:00Z">
        <w:r w:rsidR="00184E49" w:rsidDel="002E1B68">
          <w:rPr>
            <w:rFonts w:ascii="Helvetica" w:hAnsi="Helvetica"/>
            <w:sz w:val="18"/>
            <w:szCs w:val="22"/>
          </w:rPr>
          <w:delText xml:space="preserve">likelihood of </w:delText>
        </w:r>
      </w:del>
      <w:r w:rsidR="00184E49">
        <w:rPr>
          <w:rFonts w:ascii="Helvetica" w:hAnsi="Helvetica"/>
          <w:sz w:val="18"/>
          <w:szCs w:val="22"/>
        </w:rPr>
        <w:t xml:space="preserve">errors and </w:t>
      </w:r>
      <w:del w:id="44" w:author="Duncan Brumby" w:date="2017-11-03T14:53:00Z">
        <w:r w:rsidR="00EB5CC0" w:rsidDel="00390110">
          <w:rPr>
            <w:rFonts w:ascii="Helvetica" w:hAnsi="Helvetica"/>
            <w:sz w:val="18"/>
            <w:szCs w:val="22"/>
          </w:rPr>
          <w:delText xml:space="preserve">slow </w:delText>
        </w:r>
      </w:del>
      <w:ins w:id="45" w:author="Duncan Brumby" w:date="2017-11-03T14:53:00Z">
        <w:r w:rsidR="00390110">
          <w:rPr>
            <w:rFonts w:ascii="Helvetica" w:hAnsi="Helvetica"/>
            <w:sz w:val="18"/>
            <w:szCs w:val="22"/>
          </w:rPr>
          <w:t xml:space="preserve">increase task performance time </w:t>
        </w:r>
      </w:ins>
      <w:del w:id="46" w:author="Duncan Brumby" w:date="2017-11-03T14:53:00Z">
        <w:r w:rsidR="00EB5CC0" w:rsidDel="00390110">
          <w:rPr>
            <w:rFonts w:ascii="Helvetica" w:hAnsi="Helvetica"/>
            <w:sz w:val="18"/>
            <w:szCs w:val="22"/>
          </w:rPr>
          <w:delText>people down</w:delText>
        </w:r>
        <w:r w:rsidR="00CC6AF6" w:rsidDel="00390110">
          <w:rPr>
            <w:rFonts w:ascii="Helvetica" w:hAnsi="Helvetica"/>
            <w:sz w:val="18"/>
            <w:szCs w:val="22"/>
          </w:rPr>
          <w:delText xml:space="preserve"> </w:delText>
        </w:r>
      </w:del>
      <w:r w:rsidR="00CC6AF6">
        <w:rPr>
          <w:rFonts w:ascii="Helvetica" w:hAnsi="Helvetica"/>
          <w:sz w:val="18"/>
          <w:szCs w:val="22"/>
        </w:rPr>
        <w:fldChar w:fldCharType="begin" w:fldLock="1"/>
      </w:r>
      <w:r w:rsidR="00612FBC">
        <w:rPr>
          <w:rFonts w:ascii="Helvetica" w:hAnsi="Helvetica"/>
          <w:sz w:val="18"/>
          <w:szCs w:val="22"/>
        </w:rPr>
        <w:instrText>ADDIN CSL_CITATION { "citationItems" : [ { "id" : "ITEM-1", "itemData" : { "DOI" : "10.1016/j.cogsys.2010.07.010", "ISSN" : "13890417", "author" : [ { "dropping-particle" : "", "family" : "Trafton", "given" : "J. Gregory", "non-dropping-particle" : "", "parse-names" : false, "suffix" : "" }, { "dropping-particle" : "", "family" : "Altmann", "given" : "Erik M.", "non-dropping-particle" : "", "parse-names" : false, "suffix" : "" }, { "dropping-particle" : "", "family" : "Ratwani", "given" : "Raj M.", "non-dropping-particle" : "", "parse-names" : false, "suffix" : "" } ], "container-title" : "Cognitive Systems Research", "id" : "ITEM-1", "issue" : "2", "issued" : { "date-parts" : [ [ "2011", "6" ] ] }, "page" : "134-143", "publisher" : "Elsevier B.V.", "title" : "A memory for goals model of sequence errors", "type" : "article-journal", "volume" : "12" }, "uris" : [ "http://www.mendeley.com/documents/?uuid=a259e64d-17f9-40e2-9810-4f9a6f1c3898" ] } ], "mendeley" : { "formattedCitation" : "(Trafton, Altmann, &amp; Ratwani, 2011)", "manualFormatting" : "(e.g. Trafton, Altmann, &amp; Ratwani, 2011)", "plainTextFormattedCitation" : "(Trafton, Altmann, &amp; Ratwani, 2011)", "previouslyFormattedCitation" : "(Trafton, Altmann, &amp; Ratwani, 2011)" }, "properties" : { "noteIndex" : 1 }, "schema" : "https://github.com/citation-style-language/schema/raw/master/csl-citation.json" }</w:instrText>
      </w:r>
      <w:r w:rsidR="00CC6AF6">
        <w:rPr>
          <w:rFonts w:ascii="Helvetica" w:hAnsi="Helvetica"/>
          <w:sz w:val="18"/>
          <w:szCs w:val="22"/>
        </w:rPr>
        <w:fldChar w:fldCharType="separate"/>
      </w:r>
      <w:r w:rsidR="00A430C9" w:rsidRPr="00A430C9">
        <w:rPr>
          <w:rFonts w:ascii="Helvetica" w:hAnsi="Helvetica"/>
          <w:noProof/>
          <w:sz w:val="18"/>
          <w:szCs w:val="22"/>
        </w:rPr>
        <w:t>(</w:t>
      </w:r>
      <w:r w:rsidR="0055047D">
        <w:rPr>
          <w:rFonts w:ascii="Helvetica" w:hAnsi="Helvetica"/>
          <w:noProof/>
          <w:sz w:val="18"/>
          <w:szCs w:val="22"/>
        </w:rPr>
        <w:t xml:space="preserve">e.g. </w:t>
      </w:r>
      <w:r w:rsidR="00A430C9" w:rsidRPr="00A430C9">
        <w:rPr>
          <w:rFonts w:ascii="Helvetica" w:hAnsi="Helvetica"/>
          <w:noProof/>
          <w:sz w:val="18"/>
          <w:szCs w:val="22"/>
        </w:rPr>
        <w:t>Trafton, Altmann, &amp; Ratwani, 2011)</w:t>
      </w:r>
      <w:r w:rsidR="00CC6AF6">
        <w:rPr>
          <w:rFonts w:ascii="Helvetica" w:hAnsi="Helvetica"/>
          <w:sz w:val="18"/>
          <w:szCs w:val="22"/>
        </w:rPr>
        <w:fldChar w:fldCharType="end"/>
      </w:r>
      <w:r w:rsidR="00EB5CC0">
        <w:rPr>
          <w:rFonts w:ascii="Helvetica" w:hAnsi="Helvetica"/>
          <w:sz w:val="18"/>
          <w:szCs w:val="22"/>
        </w:rPr>
        <w:t xml:space="preserve">. </w:t>
      </w:r>
      <w:r w:rsidR="009535EB">
        <w:rPr>
          <w:rFonts w:ascii="Helvetica" w:hAnsi="Helvetica"/>
          <w:sz w:val="18"/>
          <w:szCs w:val="22"/>
        </w:rPr>
        <w:t xml:space="preserve">However, sometimes </w:t>
      </w:r>
      <w:del w:id="47" w:author="Duncan Brumby" w:date="2017-11-03T14:54:00Z">
        <w:r w:rsidR="005239DD" w:rsidDel="00390110">
          <w:rPr>
            <w:rFonts w:ascii="Helvetica" w:hAnsi="Helvetica"/>
            <w:sz w:val="18"/>
            <w:szCs w:val="22"/>
          </w:rPr>
          <w:delText xml:space="preserve">the </w:delText>
        </w:r>
      </w:del>
      <w:ins w:id="48" w:author="Duncan Brumby" w:date="2017-11-03T14:54:00Z">
        <w:r w:rsidR="00390110">
          <w:rPr>
            <w:rFonts w:ascii="Helvetica" w:hAnsi="Helvetica"/>
            <w:sz w:val="18"/>
            <w:szCs w:val="22"/>
          </w:rPr>
          <w:t>an</w:t>
        </w:r>
        <w:r w:rsidR="00390110">
          <w:rPr>
            <w:rFonts w:ascii="Helvetica" w:hAnsi="Helvetica"/>
            <w:sz w:val="18"/>
            <w:szCs w:val="22"/>
          </w:rPr>
          <w:t xml:space="preserve"> </w:t>
        </w:r>
      </w:ins>
      <w:r w:rsidR="005239DD">
        <w:rPr>
          <w:rFonts w:ascii="Helvetica" w:hAnsi="Helvetica"/>
          <w:sz w:val="18"/>
          <w:szCs w:val="22"/>
        </w:rPr>
        <w:t xml:space="preserve">interruption </w:t>
      </w:r>
      <w:ins w:id="49" w:author="Duncan Brumby" w:date="2017-11-03T14:54:00Z">
        <w:r w:rsidR="00390110">
          <w:rPr>
            <w:rFonts w:ascii="Helvetica" w:hAnsi="Helvetica"/>
            <w:sz w:val="18"/>
            <w:szCs w:val="22"/>
          </w:rPr>
          <w:t xml:space="preserve">can be </w:t>
        </w:r>
      </w:ins>
      <w:del w:id="50" w:author="Duncan Brumby" w:date="2017-11-03T14:54:00Z">
        <w:r w:rsidR="005239DD" w:rsidDel="00390110">
          <w:rPr>
            <w:rFonts w:ascii="Helvetica" w:hAnsi="Helvetica"/>
            <w:sz w:val="18"/>
            <w:szCs w:val="22"/>
          </w:rPr>
          <w:delText xml:space="preserve">is </w:delText>
        </w:r>
      </w:del>
      <w:r w:rsidR="005239DD">
        <w:rPr>
          <w:rFonts w:ascii="Helvetica" w:hAnsi="Helvetica"/>
          <w:sz w:val="18"/>
          <w:szCs w:val="22"/>
        </w:rPr>
        <w:t xml:space="preserve">relevant and </w:t>
      </w:r>
      <w:ins w:id="51" w:author="Duncan Brumby" w:date="2017-11-03T14:54:00Z">
        <w:r w:rsidR="00390110">
          <w:rPr>
            <w:rFonts w:ascii="Helvetica" w:hAnsi="Helvetica"/>
            <w:sz w:val="18"/>
            <w:szCs w:val="22"/>
          </w:rPr>
          <w:t xml:space="preserve">even </w:t>
        </w:r>
      </w:ins>
      <w:r w:rsidR="005239DD">
        <w:rPr>
          <w:rFonts w:ascii="Helvetica" w:hAnsi="Helvetica"/>
          <w:sz w:val="18"/>
          <w:szCs w:val="22"/>
        </w:rPr>
        <w:t xml:space="preserve">necessary for </w:t>
      </w:r>
      <w:del w:id="52" w:author="Duncan Brumby" w:date="2017-11-03T14:54:00Z">
        <w:r w:rsidR="005239DD" w:rsidDel="00390110">
          <w:rPr>
            <w:rFonts w:ascii="Helvetica" w:hAnsi="Helvetica"/>
            <w:sz w:val="18"/>
            <w:szCs w:val="22"/>
          </w:rPr>
          <w:delText xml:space="preserve">the </w:delText>
        </w:r>
      </w:del>
      <w:ins w:id="53" w:author="Duncan Brumby" w:date="2017-11-03T14:54:00Z">
        <w:r w:rsidR="00390110">
          <w:rPr>
            <w:rFonts w:ascii="Helvetica" w:hAnsi="Helvetica"/>
            <w:sz w:val="18"/>
            <w:szCs w:val="22"/>
          </w:rPr>
          <w:t xml:space="preserve">a </w:t>
        </w:r>
      </w:ins>
      <w:r w:rsidR="005239DD">
        <w:rPr>
          <w:rFonts w:ascii="Helvetica" w:hAnsi="Helvetica"/>
          <w:sz w:val="18"/>
          <w:szCs w:val="22"/>
        </w:rPr>
        <w:t>task to be completed</w:t>
      </w:r>
      <w:r w:rsidR="00F97EF0">
        <w:rPr>
          <w:rFonts w:ascii="Helvetica" w:hAnsi="Helvetica"/>
          <w:sz w:val="18"/>
          <w:szCs w:val="22"/>
        </w:rPr>
        <w:t xml:space="preserve">. For example, </w:t>
      </w:r>
      <w:r w:rsidR="00607067">
        <w:rPr>
          <w:rFonts w:ascii="Helvetica" w:hAnsi="Helvetica"/>
          <w:sz w:val="18"/>
          <w:szCs w:val="22"/>
        </w:rPr>
        <w:t>people may</w:t>
      </w:r>
      <w:r w:rsidR="006B1DE4">
        <w:rPr>
          <w:rFonts w:ascii="Helvetica" w:hAnsi="Helvetica"/>
          <w:sz w:val="18"/>
          <w:szCs w:val="22"/>
        </w:rPr>
        <w:t xml:space="preserve"> </w:t>
      </w:r>
      <w:r w:rsidR="00C5247A">
        <w:rPr>
          <w:rFonts w:ascii="Helvetica" w:hAnsi="Helvetica"/>
          <w:sz w:val="18"/>
          <w:szCs w:val="22"/>
        </w:rPr>
        <w:t>have to look up task-related information</w:t>
      </w:r>
      <w:r w:rsidR="004B65D6">
        <w:rPr>
          <w:rFonts w:ascii="Helvetica" w:hAnsi="Helvetica"/>
          <w:sz w:val="18"/>
          <w:szCs w:val="22"/>
        </w:rPr>
        <w:t xml:space="preserve">. </w:t>
      </w:r>
      <w:commentRangeStart w:id="54"/>
      <w:r w:rsidR="004B65D6">
        <w:rPr>
          <w:rFonts w:ascii="Helvetica" w:hAnsi="Helvetica"/>
          <w:sz w:val="18"/>
          <w:szCs w:val="22"/>
        </w:rPr>
        <w:t xml:space="preserve">Study 2 showed that even though </w:t>
      </w:r>
      <w:r w:rsidR="000F00B7">
        <w:rPr>
          <w:rFonts w:ascii="Helvetica" w:hAnsi="Helvetica"/>
          <w:sz w:val="18"/>
          <w:szCs w:val="22"/>
        </w:rPr>
        <w:t xml:space="preserve">data workers collected some information carefully before starting a task, </w:t>
      </w:r>
      <w:r w:rsidR="000E19E4">
        <w:rPr>
          <w:rFonts w:ascii="Helvetica" w:hAnsi="Helvetica"/>
          <w:sz w:val="18"/>
          <w:szCs w:val="22"/>
        </w:rPr>
        <w:t xml:space="preserve">they often interrupted their task to retrieve additional information. They either did not realise they needed this information until starting </w:t>
      </w:r>
      <w:r w:rsidR="00860CE1">
        <w:rPr>
          <w:rFonts w:ascii="Helvetica" w:hAnsi="Helvetica"/>
          <w:sz w:val="18"/>
          <w:szCs w:val="22"/>
        </w:rPr>
        <w:t>the</w:t>
      </w:r>
      <w:r w:rsidR="000E19E4">
        <w:rPr>
          <w:rFonts w:ascii="Helvetica" w:hAnsi="Helvetica"/>
          <w:sz w:val="18"/>
          <w:szCs w:val="22"/>
        </w:rPr>
        <w:t xml:space="preserve"> task, or they perceived the information to be quick to find, and therefore did not </w:t>
      </w:r>
      <w:r w:rsidR="00EF4632">
        <w:rPr>
          <w:rFonts w:ascii="Helvetica" w:hAnsi="Helvetica"/>
          <w:sz w:val="18"/>
          <w:szCs w:val="22"/>
        </w:rPr>
        <w:t xml:space="preserve">feel the need to collect it </w:t>
      </w:r>
      <w:r w:rsidR="000E19E4">
        <w:rPr>
          <w:rFonts w:ascii="Helvetica" w:hAnsi="Helvetica"/>
          <w:sz w:val="18"/>
          <w:szCs w:val="22"/>
        </w:rPr>
        <w:t>beforehand.</w:t>
      </w:r>
      <w:r w:rsidR="00DE07A5">
        <w:rPr>
          <w:rFonts w:ascii="Helvetica" w:hAnsi="Helvetica"/>
          <w:sz w:val="18"/>
          <w:szCs w:val="22"/>
        </w:rPr>
        <w:t xml:space="preserve"> O</w:t>
      </w:r>
      <w:r w:rsidR="00295164">
        <w:rPr>
          <w:rFonts w:ascii="Helvetica" w:hAnsi="Helvetica"/>
          <w:sz w:val="18"/>
          <w:szCs w:val="22"/>
        </w:rPr>
        <w:t>ther</w:t>
      </w:r>
      <w:r w:rsidR="006A360F">
        <w:rPr>
          <w:rFonts w:ascii="Helvetica" w:hAnsi="Helvetica"/>
          <w:sz w:val="18"/>
          <w:szCs w:val="22"/>
        </w:rPr>
        <w:t xml:space="preserve"> </w:t>
      </w:r>
      <w:r w:rsidR="00D63046">
        <w:rPr>
          <w:rFonts w:ascii="Helvetica" w:hAnsi="Helvetica"/>
          <w:sz w:val="18"/>
          <w:szCs w:val="22"/>
        </w:rPr>
        <w:t>observational studies</w:t>
      </w:r>
      <w:r w:rsidR="00DE07A5">
        <w:rPr>
          <w:rFonts w:ascii="Helvetica" w:hAnsi="Helvetica"/>
          <w:sz w:val="18"/>
          <w:szCs w:val="22"/>
        </w:rPr>
        <w:t xml:space="preserve"> </w:t>
      </w:r>
      <w:r w:rsidR="00AC4581">
        <w:rPr>
          <w:rFonts w:ascii="Helvetica" w:hAnsi="Helvetica"/>
          <w:sz w:val="18"/>
          <w:szCs w:val="22"/>
        </w:rPr>
        <w:t>found</w:t>
      </w:r>
      <w:r w:rsidR="006A360F">
        <w:rPr>
          <w:rFonts w:ascii="Helvetica" w:hAnsi="Helvetica"/>
          <w:sz w:val="18"/>
          <w:szCs w:val="22"/>
        </w:rPr>
        <w:t xml:space="preserve"> that</w:t>
      </w:r>
      <w:r w:rsidR="00CC6AF6">
        <w:rPr>
          <w:rFonts w:ascii="Helvetica" w:hAnsi="Helvetica"/>
          <w:sz w:val="18"/>
          <w:szCs w:val="22"/>
        </w:rPr>
        <w:t xml:space="preserve"> looking up task-related information </w:t>
      </w:r>
      <w:r w:rsidR="00791482">
        <w:rPr>
          <w:rFonts w:ascii="Helvetica" w:hAnsi="Helvetica"/>
          <w:sz w:val="18"/>
          <w:szCs w:val="22"/>
        </w:rPr>
        <w:t>was</w:t>
      </w:r>
      <w:r w:rsidR="00CC6AF6">
        <w:rPr>
          <w:rFonts w:ascii="Helvetica" w:hAnsi="Helvetica"/>
          <w:sz w:val="18"/>
          <w:szCs w:val="22"/>
        </w:rPr>
        <w:t xml:space="preserve"> </w:t>
      </w:r>
      <w:r w:rsidR="00EB5248">
        <w:rPr>
          <w:rFonts w:ascii="Helvetica" w:hAnsi="Helvetica"/>
          <w:sz w:val="18"/>
          <w:szCs w:val="22"/>
        </w:rPr>
        <w:t>a common reason</w:t>
      </w:r>
      <w:r w:rsidR="00CC6AF6">
        <w:rPr>
          <w:rFonts w:ascii="Helvetica" w:hAnsi="Helvetica"/>
          <w:sz w:val="18"/>
          <w:szCs w:val="22"/>
        </w:rPr>
        <w:t xml:space="preserve"> </w:t>
      </w:r>
      <w:r w:rsidR="00431CB1">
        <w:rPr>
          <w:rFonts w:ascii="Helvetica" w:hAnsi="Helvetica"/>
          <w:sz w:val="18"/>
          <w:szCs w:val="22"/>
        </w:rPr>
        <w:t>for self-interruption</w:t>
      </w:r>
      <w:commentRangeEnd w:id="54"/>
      <w:r w:rsidR="00711C93">
        <w:rPr>
          <w:rStyle w:val="CommentReference"/>
        </w:rPr>
        <w:commentReference w:id="54"/>
      </w:r>
      <w:r w:rsidR="00431CB1">
        <w:rPr>
          <w:rFonts w:ascii="Helvetica" w:hAnsi="Helvetica"/>
          <w:sz w:val="18"/>
          <w:szCs w:val="22"/>
        </w:rPr>
        <w:t xml:space="preserve">s, </w:t>
      </w:r>
      <w:r w:rsidR="00DA6D97">
        <w:rPr>
          <w:rFonts w:ascii="Helvetica" w:hAnsi="Helvetica"/>
          <w:sz w:val="18"/>
          <w:szCs w:val="22"/>
        </w:rPr>
        <w:t>and</w:t>
      </w:r>
      <w:r w:rsidR="00431CB1">
        <w:rPr>
          <w:rFonts w:ascii="Helvetica" w:hAnsi="Helvetica"/>
          <w:sz w:val="18"/>
          <w:szCs w:val="22"/>
        </w:rPr>
        <w:t xml:space="preserve"> </w:t>
      </w:r>
      <w:r w:rsidR="00FB1FA7">
        <w:rPr>
          <w:rFonts w:ascii="Helvetica" w:hAnsi="Helvetica"/>
          <w:sz w:val="18"/>
          <w:szCs w:val="22"/>
        </w:rPr>
        <w:t>was</w:t>
      </w:r>
      <w:r w:rsidR="00431CB1">
        <w:rPr>
          <w:rFonts w:ascii="Helvetica" w:hAnsi="Helvetica"/>
          <w:sz w:val="18"/>
          <w:szCs w:val="22"/>
        </w:rPr>
        <w:t xml:space="preserve"> </w:t>
      </w:r>
      <w:r w:rsidR="00FB1FA7">
        <w:rPr>
          <w:rFonts w:ascii="Helvetica" w:hAnsi="Helvetica"/>
          <w:sz w:val="18"/>
          <w:szCs w:val="22"/>
        </w:rPr>
        <w:t>perceived</w:t>
      </w:r>
      <w:r w:rsidR="00BD3169">
        <w:rPr>
          <w:rFonts w:ascii="Helvetica" w:hAnsi="Helvetica"/>
          <w:sz w:val="18"/>
          <w:szCs w:val="22"/>
        </w:rPr>
        <w:t xml:space="preserve"> by participants </w:t>
      </w:r>
      <w:r w:rsidR="005B3077">
        <w:rPr>
          <w:rFonts w:ascii="Helvetica" w:hAnsi="Helvetica"/>
          <w:sz w:val="18"/>
          <w:szCs w:val="22"/>
        </w:rPr>
        <w:t>as</w:t>
      </w:r>
      <w:r w:rsidR="00431CB1">
        <w:rPr>
          <w:rFonts w:ascii="Helvetica" w:hAnsi="Helvetica"/>
          <w:sz w:val="18"/>
          <w:szCs w:val="22"/>
        </w:rPr>
        <w:t xml:space="preserve"> part of the act</w:t>
      </w:r>
      <w:r w:rsidR="005B3077">
        <w:rPr>
          <w:rFonts w:ascii="Helvetica" w:hAnsi="Helvetica"/>
          <w:sz w:val="18"/>
          <w:szCs w:val="22"/>
        </w:rPr>
        <w:t>ivity</w:t>
      </w:r>
      <w:r w:rsidR="00925F5B">
        <w:rPr>
          <w:rFonts w:ascii="Helvetica" w:hAnsi="Helvetica"/>
          <w:sz w:val="18"/>
          <w:szCs w:val="22"/>
        </w:rPr>
        <w:t xml:space="preserve"> </w:t>
      </w:r>
      <w:r w:rsidR="00443271">
        <w:rPr>
          <w:rFonts w:ascii="Helvetica" w:hAnsi="Helvetica"/>
          <w:sz w:val="18"/>
          <w:szCs w:val="22"/>
        </w:rPr>
        <w:fldChar w:fldCharType="begin" w:fldLock="1"/>
      </w:r>
      <w:r w:rsidR="00443271">
        <w:rPr>
          <w:rFonts w:ascii="Helvetica" w:hAnsi="Helvetica"/>
          <w:sz w:val="18"/>
          <w:szCs w:val="22"/>
        </w:rPr>
        <w:instrText>ADDIN CSL_CITATION { "citationItems" : [ { "id" : "ITEM-1", "itemData" : { "ISBN" : "9781605582467", "author" : [ { "dropping-particle" : "", "family" : "Jin", "given" : "Jing", "non-dropping-particle" : "", "parse-names" : false, "suffix" : "" }, { "dropping-particle" : "", "family" : "Dabbish", "given" : "Laura A", "non-dropping-particle" : "", "parse-names" : false, "suffix" : "" } ], "container-title" : "CHI 2009", "id" : "ITEM-1", "issued" : { "date-parts" : [ [ "2009" ] ] }, "note" : "Czwerwinski et al. [8]: diary-based study; 40% of task switches were self-initiated and did not involve proceeding to next logical task\nMark et al. [16]: 50% of interruptions were internal or people interrupting themselves; tasks that were internally interrupted were less likely to be later resumed than externally interrupted tasks\n[13,16]: people switched tasks or were interrupted every 12 min on average during work\n\nExperiment\n- shadowed users as they completed their usual work tasks (1h)\n=&amp;gt; done in [13,16,19] as well\n- retrospective interviews (30-60min): asked about pre-switch activity, post-switch activity, reason for switching\n- only internally task-switches taken into analysis (so not someone else interrupting the user)\n\nResults\n- interrupted themselves 3 times per hour on average\n7 categories of switching\n\n1. Adjustment: improve work environment\n2. Break: perform more desirable task\n3. Inquiry: users sought out additional information to aid them in primary task\n4. Recollection: users remembered they needed to perform different task\n5. Routine: user interrupted themselves out of habit\n6. Trigger: user initiated new task that was cued by stimulus in primary task\n7. Wait: when user had to wait in order to continue primary task\n\nroutine most frequently observed type\ntriggers occurred least often but had longest duration\n\nMotivation\nbreaks, recollections, routines: inititated by internal processes\nadjustments, triggers, waits, inquiries: motivated by situation\n\nLimitations\n- observer presence can influence participant behaviour\n- only small sample of participants: may not have been representative\n\nQuestions JB:\n- doesn't presence observer influence behaviour?", "page" : "1799-1808", "title" : "Self-Interruption on the Computer : A Typology of Discretionary Task Interleaving", "type" : "paper-conference" }, "uris" : [ "http://www.mendeley.com/documents/?uuid=3755ce60-f640-4b29-b218-faf3cb377524" ] }, { "id" : "ITEM-2", "itemData" : { "DOI" : "10.1007/978-3-642-02806-9_108", "ISBN" : "3642028055", "ISSN" : "03029743", "abstract" : "Real-world activity is complex and increasingly involves use of mul- tiple computer applications and communication devices over extended periods of time. To understand activity at the level of detail required to provide natural and comprehensive support for it necessitates appreciating both its richness and dynamically changing context. In this article, we (1) summarize field work in which we recorded the desktop activities of workers in a law office, (2) analyze interview data in detail to show the effects of context reinstatement when view- ing video summaries of past desktop activity. We conclude by discussing the implications of our results for the design of software tools to assist work in of- fice settings.", "author" : [ { "dropping-particle" : "", "family" : "Cangiano", "given" : "Gaston R.", "non-dropping-particle" : "", "parse-names" : false, "suffix" : "" }, { "dropping-particle" : "", "family" : "Hollan", "given" : "James D.", "non-dropping-particle" : "", "parse-names" : false, "suffix" : "" } ], "container-title" : "Human Centered Design: First International Conference, HCD 2009, Held as Part of HCI International 2009, San Diego, CA, USA, July 19-24, 2009 Proceedings", "id" : "ITEM-2", "issued" : { "date-parts" : [ [ "2009" ] ] }, "page" : "945-954", "title" : "Capturing and restoring the context of everyday work: A case study at a law office", "type" : "chapter" }, "uris" : [ "http://www.mendeley.com/documents/?uuid=43f18cba-b8ec-45d8-9d0d-ddb172b53285" ] } ], "mendeley" : { "formattedCitation" : "(Cangiano &amp; Hollan, 2009; Jin &amp; Dabbish, 2009)", "plainTextFormattedCitation" : "(Cangiano &amp; Hollan, 2009; Jin &amp; Dabbish, 2009)", "previouslyFormattedCitation" : "(Cangiano &amp; Hollan, 2009; Jin &amp; Dabbish, 2009)" }, "properties" : { "noteIndex" : 1 }, "schema" : "https://github.com/citation-style-language/schema/raw/master/csl-citation.json" }</w:instrText>
      </w:r>
      <w:r w:rsidR="00443271">
        <w:rPr>
          <w:rFonts w:ascii="Helvetica" w:hAnsi="Helvetica"/>
          <w:sz w:val="18"/>
          <w:szCs w:val="22"/>
        </w:rPr>
        <w:fldChar w:fldCharType="separate"/>
      </w:r>
      <w:r w:rsidR="00443271" w:rsidRPr="00443271">
        <w:rPr>
          <w:rFonts w:ascii="Helvetica" w:hAnsi="Helvetica"/>
          <w:noProof/>
          <w:sz w:val="18"/>
          <w:szCs w:val="22"/>
        </w:rPr>
        <w:t>(Cangiano &amp; Hollan, 2009; Jin &amp; Dabbish, 2009)</w:t>
      </w:r>
      <w:r w:rsidR="00443271">
        <w:rPr>
          <w:rFonts w:ascii="Helvetica" w:hAnsi="Helvetica"/>
          <w:sz w:val="18"/>
          <w:szCs w:val="22"/>
        </w:rPr>
        <w:fldChar w:fldCharType="end"/>
      </w:r>
      <w:r w:rsidR="00443271">
        <w:rPr>
          <w:rFonts w:ascii="Helvetica" w:hAnsi="Helvetica"/>
          <w:sz w:val="18"/>
          <w:szCs w:val="22"/>
        </w:rPr>
        <w:t>.</w:t>
      </w:r>
    </w:p>
    <w:p w14:paraId="59A1932E" w14:textId="77777777" w:rsidR="007900D2" w:rsidRDefault="007900D2" w:rsidP="00C11FA8">
      <w:pPr>
        <w:rPr>
          <w:rFonts w:ascii="Helvetica" w:hAnsi="Helvetica"/>
          <w:sz w:val="18"/>
          <w:szCs w:val="22"/>
        </w:rPr>
      </w:pPr>
    </w:p>
    <w:p w14:paraId="25D3EA8E" w14:textId="25DDBFCD" w:rsidR="008855AC" w:rsidRDefault="00327CDB" w:rsidP="00C11FA8">
      <w:pPr>
        <w:rPr>
          <w:rFonts w:ascii="Helvetica" w:hAnsi="Helvetica"/>
          <w:sz w:val="18"/>
          <w:szCs w:val="22"/>
        </w:rPr>
      </w:pPr>
      <w:proofErr w:type="gramStart"/>
      <w:r>
        <w:rPr>
          <w:rFonts w:ascii="Helvetica" w:hAnsi="Helvetica"/>
          <w:sz w:val="18"/>
          <w:szCs w:val="22"/>
        </w:rPr>
        <w:t>A number of</w:t>
      </w:r>
      <w:proofErr w:type="gramEnd"/>
      <w:r>
        <w:rPr>
          <w:rFonts w:ascii="Helvetica" w:hAnsi="Helvetica"/>
          <w:sz w:val="18"/>
          <w:szCs w:val="22"/>
        </w:rPr>
        <w:t xml:space="preserve"> </w:t>
      </w:r>
      <w:r w:rsidR="00BA1993">
        <w:rPr>
          <w:rFonts w:ascii="Helvetica" w:hAnsi="Helvetica"/>
          <w:sz w:val="18"/>
          <w:szCs w:val="22"/>
        </w:rPr>
        <w:t xml:space="preserve">laboratory </w:t>
      </w:r>
      <w:r>
        <w:rPr>
          <w:rFonts w:ascii="Helvetica" w:hAnsi="Helvetica"/>
          <w:sz w:val="18"/>
          <w:szCs w:val="22"/>
        </w:rPr>
        <w:t xml:space="preserve">studies have looked at how </w:t>
      </w:r>
      <w:r w:rsidR="004B77FD">
        <w:rPr>
          <w:rFonts w:ascii="Helvetica" w:hAnsi="Helvetica"/>
          <w:sz w:val="18"/>
          <w:szCs w:val="22"/>
        </w:rPr>
        <w:t xml:space="preserve">people </w:t>
      </w:r>
      <w:r w:rsidR="0031299D">
        <w:rPr>
          <w:rFonts w:ascii="Helvetica" w:hAnsi="Helvetica"/>
          <w:sz w:val="18"/>
          <w:szCs w:val="22"/>
        </w:rPr>
        <w:t>decide when to address interruptions</w:t>
      </w:r>
      <w:r w:rsidR="004B77FD">
        <w:rPr>
          <w:rFonts w:ascii="Helvetica" w:hAnsi="Helvetica"/>
          <w:sz w:val="18"/>
          <w:szCs w:val="22"/>
        </w:rPr>
        <w:t xml:space="preserve">. </w:t>
      </w:r>
      <w:r w:rsidR="00B7593A">
        <w:rPr>
          <w:rFonts w:ascii="Helvetica" w:hAnsi="Helvetica"/>
          <w:sz w:val="18"/>
          <w:szCs w:val="22"/>
        </w:rPr>
        <w:t>These studies showed that people defer interruption</w:t>
      </w:r>
      <w:r w:rsidR="00C32522">
        <w:rPr>
          <w:rFonts w:ascii="Helvetica" w:hAnsi="Helvetica"/>
          <w:sz w:val="18"/>
          <w:szCs w:val="22"/>
        </w:rPr>
        <w:t xml:space="preserve">s until lower workload moments </w:t>
      </w:r>
      <w:r w:rsidR="00C32522">
        <w:rPr>
          <w:rFonts w:ascii="Helvetica" w:hAnsi="Helvetica"/>
          <w:sz w:val="18"/>
          <w:szCs w:val="22"/>
        </w:rPr>
        <w:fldChar w:fldCharType="begin" w:fldLock="1"/>
      </w:r>
      <w:r w:rsidR="00C32522">
        <w:rPr>
          <w:rFonts w:ascii="Helvetica" w:hAnsi="Helvetica"/>
          <w:sz w:val="18"/>
          <w:szCs w:val="22"/>
        </w:rPr>
        <w:instrText>ADDIN CSL_CITATION { "citationItems" : [ { "id" : "ITEM-1", "itemData" : { "ISBN" : "9781605589299", "author" : [ { "dropping-particle" : "", "family" : "Salvucci", "given" : "Dario D", "non-dropping-particle" : "", "parse-names" : false, "suffix" : "" }, { "dropping-particle" : "", "family" : "Bogunovich", "given" : "Peter", "non-dropping-particle" : "", "parse-names" : false, "suffix" : "" } ], "container-title" : "CHI 2010", "id" : "ITEM-1", "issued" : { "date-parts" : [ [ "2010" ] ] }, "page" : "85-88", "title" : "Multitasking and Monotasking : The Effects of Mental Workload on Deferred Task Interruptions", "type" : "paper-conference" }, "uris" : [ "http://www.mendeley.com/documents/?uuid=f0e58c3e-02f1-48fd-8d44-73122059c0e2" ] } ], "mendeley" : { "formattedCitation" : "(Salvucci &amp; Bogunovich, 2010)", "plainTextFormattedCitation" : "(Salvucci &amp; Bogunovich, 2010)", "previouslyFormattedCitation" : "(Salvucci &amp; Bogunovich, 2010)" }, "properties" : { "noteIndex" : 1 }, "schema" : "https://github.com/citation-style-language/schema/raw/master/csl-citation.json" }</w:instrText>
      </w:r>
      <w:r w:rsidR="00C32522">
        <w:rPr>
          <w:rFonts w:ascii="Helvetica" w:hAnsi="Helvetica"/>
          <w:sz w:val="18"/>
          <w:szCs w:val="22"/>
        </w:rPr>
        <w:fldChar w:fldCharType="separate"/>
      </w:r>
      <w:r w:rsidR="00C32522" w:rsidRPr="00C32522">
        <w:rPr>
          <w:rFonts w:ascii="Helvetica" w:hAnsi="Helvetica"/>
          <w:noProof/>
          <w:sz w:val="18"/>
          <w:szCs w:val="22"/>
        </w:rPr>
        <w:t>(Salvucci &amp; Bogunovich, 2010)</w:t>
      </w:r>
      <w:r w:rsidR="00C32522">
        <w:rPr>
          <w:rFonts w:ascii="Helvetica" w:hAnsi="Helvetica"/>
          <w:sz w:val="18"/>
          <w:szCs w:val="22"/>
        </w:rPr>
        <w:fldChar w:fldCharType="end"/>
      </w:r>
      <w:r w:rsidR="00C32522">
        <w:rPr>
          <w:rFonts w:ascii="Helvetica" w:hAnsi="Helvetica"/>
          <w:sz w:val="18"/>
          <w:szCs w:val="22"/>
        </w:rPr>
        <w:t xml:space="preserve">, or </w:t>
      </w:r>
      <w:r w:rsidR="004255B6">
        <w:rPr>
          <w:rFonts w:ascii="Helvetica" w:hAnsi="Helvetica"/>
          <w:sz w:val="18"/>
          <w:szCs w:val="22"/>
        </w:rPr>
        <w:t xml:space="preserve">switch to another task </w:t>
      </w:r>
      <w:r w:rsidR="00BF07D0">
        <w:rPr>
          <w:rFonts w:ascii="Helvetica" w:hAnsi="Helvetica"/>
          <w:sz w:val="18"/>
          <w:szCs w:val="22"/>
        </w:rPr>
        <w:t>when</w:t>
      </w:r>
      <w:r w:rsidR="00C32522">
        <w:rPr>
          <w:rFonts w:ascii="Helvetica" w:hAnsi="Helvetica"/>
          <w:sz w:val="18"/>
          <w:szCs w:val="22"/>
        </w:rPr>
        <w:t xml:space="preserve"> there </w:t>
      </w:r>
      <w:r w:rsidR="008B1FAD">
        <w:rPr>
          <w:rFonts w:ascii="Helvetica" w:hAnsi="Helvetica"/>
          <w:sz w:val="18"/>
          <w:szCs w:val="22"/>
        </w:rPr>
        <w:t>is a delay</w:t>
      </w:r>
      <w:r w:rsidR="00C32522">
        <w:rPr>
          <w:rFonts w:ascii="Helvetica" w:hAnsi="Helvetica"/>
          <w:sz w:val="18"/>
          <w:szCs w:val="22"/>
        </w:rPr>
        <w:t xml:space="preserve"> in the primary task </w:t>
      </w:r>
      <w:r w:rsidR="00C32522">
        <w:rPr>
          <w:rFonts w:ascii="Helvetica" w:hAnsi="Helvetica"/>
          <w:sz w:val="18"/>
          <w:szCs w:val="22"/>
        </w:rPr>
        <w:fldChar w:fldCharType="begin" w:fldLock="1"/>
      </w:r>
      <w:r w:rsidR="00612FBC">
        <w:rPr>
          <w:rFonts w:ascii="Helvetica" w:hAnsi="Helvetica"/>
          <w:sz w:val="18"/>
          <w:szCs w:val="22"/>
        </w:rPr>
        <w:instrText>ADDIN CSL_CITATION { "citationItems" : [ { "id" : "ITEM-1", "itemData" : { "DOI" : "10.1177/0018720813504216", "ISSN" : "0018-7208", "author" : [ { "dropping-particle" : "", "family" : "Katidioti", "given" : "Ioanna", "non-dropping-particle" : "", "parse-names" : false, "suffix" : "" }, { "dropping-particle" : "", "family" : "Taatgen", "given" : "Niels A.", "non-dropping-particle" : "", "parse-names" : false, "suffix" : "" } ], "container-title" : "Human Factors: The Journal of the Human Factors and Ergonomics Society", "id" : "ITEM-1", "issue" : "4", "issued" : { "date-parts" : [ [ "2013", "9", "26" ] ] }, "note" : "- people switch at delays, but makes them slower; makes them forget information\n\nExperiment\n4 conditions (delay/diffcult, delay/easy, no delay/difficult, no delay/easy)\n2 tasks\nTask 1: mail task, memorise product information in email and switch to browser to look up price; then return to email and reply with answer\nTask 2: at random moments chat message, participants could switch whenever they wanted\n\nIV\ndelay/no delay after every link\n=&amp;gt; after link 1 or 2 information still has to be held in memory, so better to not switch\n=&amp;gt; after link 3, nothing in working memory so good moment to switch\ndifficulty questions chat (easy/difficult)\n=&amp;gt; easy were yes/no, difficult were open-ended\n\ndelay when searching for price: creates a clear low-workload moment in middle of the task\n3 s delay when switching to email window\n\nResults\n- more switches on high workload in delay condition\n- spent more time on each mail in delay condition\n- switched at delays at link 1 and link 2 in delay condition, but lost sign. more time (2.3 s) overall than that they gained (0.5 s)\n- participants were sign. slower when they forgot the information and had to go back to check\n\nTake-aways:\n- delay in primary task strong trigger for switching to secondary task\n- switch as soon as resources available", "page" : "728-736", "title" : "Choice in Multitasking: How Delays in the Primary Task Turn a Rational Into an Irrational Multitasker", "type" : "article-journal", "volume" : "56" }, "uris" : [ "http://www.mendeley.com/documents/?uuid=713ba37a-7b56-48a1-9606-0517fee1579c" ] }, { "id" : "ITEM-2", "itemData" : { "DOI" : "10.1145/2858036.2858067", "ISBN" : "978-1-4503-3362-7", "author" : [ { "dropping-particle" : "", "family" : "Gould", "given" : "Sandy J.J.", "non-dropping-particle" : "", "parse-names" : false, "suffix" : "" }, { "dropping-particle" : "", "family" : "Cox", "given" : "Anna L.", "non-dropping-particle" : "", "parse-names" : false, "suffix" : "" }, { "dropping-particle" : "", "family" : "Brumby", "given" : "Duncan P.", "non-dropping-particle" : "", "parse-names" : false, "suffix" : "" }, { "dropping-particle" : "", "family" : "Wickersham", "given" : "Alice", "non-dropping-particle" : "", "parse-names" : false, "suffix" : "" } ], "container-title" : "Proceedings of the SIGCHI Conference on Human Factors in Computing Systems (CHI '16)", "id" : "ITEM-2", "issued" : { "date-parts" : [ [ "2016" ] ] }, "page" : "3311-3323", "title" : "Now Check Your Input: Brief Task Lockouts Encourage Checking, Longer Lockouts Encourage Task Switching", "type" : "paper-conference" }, "uris" : [ "http://www.mendeley.com/documents/?uuid=a434a2fe-9daa-4200-8d09-0e91b695c8f8" ] } ], "mendeley" : { "formattedCitation" : "(Gould, Cox, Brumby, &amp; Wickersham, 2016; Katidioti &amp; Taatgen, 2013)", "plainTextFormattedCitation" : "(Gould, Cox, Brumby, &amp; Wickersham, 2016; Katidioti &amp; Taatgen, 2013)", "previouslyFormattedCitation" : "(Gould, Cox, Brumby, &amp; Wickersham, 2016; Katidioti &amp; Taatgen, 2013)" }, "properties" : { "noteIndex" : 1 }, "schema" : "https://github.com/citation-style-language/schema/raw/master/csl-citation.json" }</w:instrText>
      </w:r>
      <w:r w:rsidR="00C32522">
        <w:rPr>
          <w:rFonts w:ascii="Helvetica" w:hAnsi="Helvetica"/>
          <w:sz w:val="18"/>
          <w:szCs w:val="22"/>
        </w:rPr>
        <w:fldChar w:fldCharType="separate"/>
      </w:r>
      <w:r w:rsidR="00612FBC" w:rsidRPr="00612FBC">
        <w:rPr>
          <w:rFonts w:ascii="Helvetica" w:hAnsi="Helvetica"/>
          <w:noProof/>
          <w:sz w:val="18"/>
          <w:szCs w:val="22"/>
        </w:rPr>
        <w:t>(Gould, Cox, Brumby, &amp; Wickersham, 2016; Katidioti &amp; Taatgen, 2013)</w:t>
      </w:r>
      <w:r w:rsidR="00C32522">
        <w:rPr>
          <w:rFonts w:ascii="Helvetica" w:hAnsi="Helvetica"/>
          <w:sz w:val="18"/>
          <w:szCs w:val="22"/>
        </w:rPr>
        <w:fldChar w:fldCharType="end"/>
      </w:r>
      <w:r w:rsidR="00C32522">
        <w:rPr>
          <w:rFonts w:ascii="Helvetica" w:hAnsi="Helvetica"/>
          <w:sz w:val="18"/>
          <w:szCs w:val="22"/>
        </w:rPr>
        <w:t>.</w:t>
      </w:r>
      <w:r w:rsidR="00047E0F">
        <w:rPr>
          <w:rFonts w:ascii="Helvetica" w:hAnsi="Helvetica"/>
          <w:sz w:val="18"/>
          <w:szCs w:val="22"/>
        </w:rPr>
        <w:t xml:space="preserve"> </w:t>
      </w:r>
      <w:r w:rsidR="008855AC">
        <w:rPr>
          <w:rFonts w:ascii="Helvetica" w:hAnsi="Helvetica"/>
          <w:sz w:val="18"/>
          <w:szCs w:val="22"/>
        </w:rPr>
        <w:t xml:space="preserve">However, </w:t>
      </w:r>
      <w:r w:rsidR="00E523E2">
        <w:rPr>
          <w:rFonts w:ascii="Helvetica" w:hAnsi="Helvetica"/>
          <w:sz w:val="18"/>
          <w:szCs w:val="22"/>
        </w:rPr>
        <w:t>these studies primarily focused on characteristics of the</w:t>
      </w:r>
      <w:r w:rsidR="00B93CC9">
        <w:rPr>
          <w:rFonts w:ascii="Helvetica" w:hAnsi="Helvetica"/>
          <w:sz w:val="18"/>
          <w:szCs w:val="22"/>
        </w:rPr>
        <w:t xml:space="preserve"> primary</w:t>
      </w:r>
      <w:r w:rsidR="00E523E2">
        <w:rPr>
          <w:rFonts w:ascii="Helvetica" w:hAnsi="Helvetica"/>
          <w:sz w:val="18"/>
          <w:szCs w:val="22"/>
        </w:rPr>
        <w:t xml:space="preserve"> task, and </w:t>
      </w:r>
      <w:r w:rsidR="008855AC">
        <w:rPr>
          <w:rFonts w:ascii="Helvetica" w:hAnsi="Helvetica"/>
          <w:sz w:val="18"/>
          <w:szCs w:val="22"/>
        </w:rPr>
        <w:t xml:space="preserve">it is </w:t>
      </w:r>
      <w:r w:rsidR="00561450">
        <w:rPr>
          <w:rFonts w:ascii="Helvetica" w:hAnsi="Helvetica"/>
          <w:sz w:val="18"/>
          <w:szCs w:val="22"/>
        </w:rPr>
        <w:t>un</w:t>
      </w:r>
      <w:r w:rsidR="008855AC">
        <w:rPr>
          <w:rFonts w:ascii="Helvetica" w:hAnsi="Helvetica"/>
          <w:sz w:val="18"/>
          <w:szCs w:val="22"/>
        </w:rPr>
        <w:t xml:space="preserve">clear </w:t>
      </w:r>
      <w:r w:rsidR="00062C9A">
        <w:rPr>
          <w:rFonts w:ascii="Helvetica" w:hAnsi="Helvetica"/>
          <w:sz w:val="18"/>
          <w:szCs w:val="22"/>
        </w:rPr>
        <w:t xml:space="preserve">from these studies if the time taken to address an interruption </w:t>
      </w:r>
      <w:r w:rsidR="00A10C0B">
        <w:rPr>
          <w:rFonts w:ascii="Helvetica" w:hAnsi="Helvetica"/>
          <w:sz w:val="18"/>
          <w:szCs w:val="22"/>
        </w:rPr>
        <w:t>has any effect</w:t>
      </w:r>
      <w:r w:rsidR="004C580B">
        <w:rPr>
          <w:rFonts w:ascii="Helvetica" w:hAnsi="Helvetica"/>
          <w:sz w:val="18"/>
          <w:szCs w:val="22"/>
        </w:rPr>
        <w:t xml:space="preserve">. Study 4 and 5 </w:t>
      </w:r>
      <w:r w:rsidR="00E50489">
        <w:rPr>
          <w:rFonts w:ascii="Helvetica" w:hAnsi="Helvetica"/>
          <w:sz w:val="18"/>
          <w:szCs w:val="22"/>
        </w:rPr>
        <w:t xml:space="preserve">showed that </w:t>
      </w:r>
      <w:r w:rsidR="007B3438">
        <w:rPr>
          <w:rFonts w:ascii="Helvetica" w:hAnsi="Helvetica"/>
          <w:sz w:val="18"/>
          <w:szCs w:val="22"/>
        </w:rPr>
        <w:t xml:space="preserve">if </w:t>
      </w:r>
      <w:r w:rsidR="00D40527">
        <w:rPr>
          <w:rFonts w:ascii="Helvetica" w:hAnsi="Helvetica"/>
          <w:sz w:val="18"/>
          <w:szCs w:val="22"/>
        </w:rPr>
        <w:t>the</w:t>
      </w:r>
      <w:r w:rsidR="007B3438">
        <w:rPr>
          <w:rFonts w:ascii="Helvetica" w:hAnsi="Helvetica"/>
          <w:sz w:val="18"/>
          <w:szCs w:val="22"/>
        </w:rPr>
        <w:t xml:space="preserve"> time </w:t>
      </w:r>
      <w:r w:rsidR="008B69EC">
        <w:rPr>
          <w:rFonts w:ascii="Helvetica" w:hAnsi="Helvetica"/>
          <w:sz w:val="18"/>
          <w:szCs w:val="22"/>
        </w:rPr>
        <w:t>to access data items for a data entry task</w:t>
      </w:r>
      <w:r w:rsidR="00D40527">
        <w:rPr>
          <w:rFonts w:ascii="Helvetica" w:hAnsi="Helvetica"/>
          <w:sz w:val="18"/>
          <w:szCs w:val="22"/>
        </w:rPr>
        <w:t xml:space="preserve"> is consistent</w:t>
      </w:r>
      <w:r w:rsidR="00F15225">
        <w:rPr>
          <w:rFonts w:ascii="Helvetica" w:hAnsi="Helvetica"/>
          <w:sz w:val="18"/>
          <w:szCs w:val="22"/>
        </w:rPr>
        <w:t xml:space="preserve"> throughout a controlled </w:t>
      </w:r>
      <w:r w:rsidR="00E31BE7">
        <w:rPr>
          <w:rFonts w:ascii="Helvetica" w:hAnsi="Helvetica"/>
          <w:sz w:val="18"/>
          <w:szCs w:val="22"/>
        </w:rPr>
        <w:t>experiment</w:t>
      </w:r>
      <w:r w:rsidR="008B69EC">
        <w:rPr>
          <w:rFonts w:ascii="Helvetica" w:hAnsi="Helvetica"/>
          <w:sz w:val="18"/>
          <w:szCs w:val="22"/>
        </w:rPr>
        <w:t xml:space="preserve">, </w:t>
      </w:r>
      <w:r w:rsidR="00194F81">
        <w:rPr>
          <w:rFonts w:ascii="Helvetica" w:hAnsi="Helvetica"/>
          <w:sz w:val="18"/>
          <w:szCs w:val="22"/>
        </w:rPr>
        <w:t>participants learn to look up and enter easy-to-a</w:t>
      </w:r>
      <w:r w:rsidR="0074454E">
        <w:rPr>
          <w:rFonts w:ascii="Helvetica" w:hAnsi="Helvetica"/>
          <w:sz w:val="18"/>
          <w:szCs w:val="22"/>
        </w:rPr>
        <w:t xml:space="preserve">ccess items first, before looking up other items. </w:t>
      </w:r>
      <w:r w:rsidR="00F115B3">
        <w:rPr>
          <w:rFonts w:ascii="Helvetica" w:hAnsi="Helvetica"/>
          <w:sz w:val="18"/>
          <w:szCs w:val="22"/>
        </w:rPr>
        <w:t>Might people therefore manage their interruptions</w:t>
      </w:r>
      <w:r w:rsidR="00CD48D1">
        <w:rPr>
          <w:rFonts w:ascii="Helvetica" w:hAnsi="Helvetica"/>
          <w:sz w:val="18"/>
          <w:szCs w:val="22"/>
        </w:rPr>
        <w:t xml:space="preserve"> differently</w:t>
      </w:r>
      <w:r w:rsidR="00A53BD7">
        <w:rPr>
          <w:rFonts w:ascii="Helvetica" w:hAnsi="Helvetica"/>
          <w:sz w:val="18"/>
          <w:szCs w:val="22"/>
        </w:rPr>
        <w:t>, if they are given feedback on how long it takes them to find information?</w:t>
      </w:r>
    </w:p>
    <w:p w14:paraId="40114CF4" w14:textId="77777777" w:rsidR="00E50489" w:rsidRDefault="00E50489" w:rsidP="00C11FA8">
      <w:pPr>
        <w:rPr>
          <w:rFonts w:ascii="Helvetica" w:hAnsi="Helvetica"/>
          <w:sz w:val="18"/>
          <w:szCs w:val="22"/>
        </w:rPr>
      </w:pPr>
    </w:p>
    <w:p w14:paraId="75DBA80E" w14:textId="79AB3550" w:rsidR="007960F1" w:rsidRDefault="00127364" w:rsidP="00C11FA8">
      <w:pPr>
        <w:rPr>
          <w:rFonts w:ascii="Helvetica" w:hAnsi="Helvetica"/>
          <w:sz w:val="18"/>
          <w:szCs w:val="22"/>
        </w:rPr>
      </w:pPr>
      <w:r>
        <w:rPr>
          <w:rFonts w:ascii="Helvetica" w:hAnsi="Helvetica"/>
          <w:sz w:val="18"/>
          <w:szCs w:val="22"/>
        </w:rPr>
        <w:fldChar w:fldCharType="begin" w:fldLock="1"/>
      </w:r>
      <w:r w:rsidR="00612FBC">
        <w:rPr>
          <w:rFonts w:ascii="Helvetica" w:hAnsi="Helvetica"/>
          <w:sz w:val="18"/>
          <w:szCs w:val="22"/>
        </w:rPr>
        <w:instrText>ADDIN CSL_CITATION { "citationItems" : [ { "id" : "ITEM-1", "itemData" : { "DOI" : "10.1145/2928269", "ISSN" : "15577325", "author" : [ { "dropping-particle" : "", "family" : "Gould", "given" : "Sandy J.J.", "non-dropping-particle" : "", "parse-names" : false, "suffix" : "" }, { "dropping-particle" : "", "family" : "Cox", "given" : "Anna L.", "non-dropping-particle" : "", "parse-names" : false, "suffix" : "" }, { "dropping-particle" : "", "family" : "Brumby", "given" : "Duncan P.", "non-dropping-particle" : "", "parse-names" : false, "suffix" : "" } ], "id" : "ITEM-1", "issue" : "3", "issued" : { "date-parts" : [ [ "2016" ] ] }, "page" : "1-27", "title" : "Diminished Control in Crowdsourcing: An Investigation of Crowdworker Multitasking Behavior  ", "type" : "article-journal", "volume" : "23" }, "uris" : [ "http://www.mendeley.com/documents/?uuid=ca9f9432-c750-4dd2-9733-644b4507b50a" ] } ], "mendeley" : { "formattedCitation" : "(Gould, Cox, &amp; Brumby, 2016)", "manualFormatting" : "Gould, Cox, &amp; Brumby (2016)", "plainTextFormattedCitation" : "(Gould, Cox, &amp; Brumby, 2016)", "previouslyFormattedCitation" : "(Gould, Cox, &amp; Brumby, 2016)" }, "properties" : { "noteIndex" : 1 }, "schema" : "https://github.com/citation-style-language/schema/raw/master/csl-citation.json" }</w:instrText>
      </w:r>
      <w:r>
        <w:rPr>
          <w:rFonts w:ascii="Helvetica" w:hAnsi="Helvetica"/>
          <w:sz w:val="18"/>
          <w:szCs w:val="22"/>
        </w:rPr>
        <w:fldChar w:fldCharType="separate"/>
      </w:r>
      <w:r w:rsidR="005C4C47">
        <w:rPr>
          <w:rFonts w:ascii="Helvetica" w:hAnsi="Helvetica"/>
          <w:noProof/>
          <w:sz w:val="18"/>
          <w:szCs w:val="22"/>
        </w:rPr>
        <w:t>Gould, Cox, &amp; Brumby</w:t>
      </w:r>
      <w:r w:rsidRPr="00127364">
        <w:rPr>
          <w:rFonts w:ascii="Helvetica" w:hAnsi="Helvetica"/>
          <w:noProof/>
          <w:sz w:val="18"/>
          <w:szCs w:val="22"/>
        </w:rPr>
        <w:t xml:space="preserve"> </w:t>
      </w:r>
      <w:r w:rsidR="005C4C47">
        <w:rPr>
          <w:rFonts w:ascii="Helvetica" w:hAnsi="Helvetica"/>
          <w:noProof/>
          <w:sz w:val="18"/>
          <w:szCs w:val="22"/>
        </w:rPr>
        <w:t>(</w:t>
      </w:r>
      <w:r w:rsidRPr="00127364">
        <w:rPr>
          <w:rFonts w:ascii="Helvetica" w:hAnsi="Helvetica"/>
          <w:noProof/>
          <w:sz w:val="18"/>
          <w:szCs w:val="22"/>
        </w:rPr>
        <w:t>2016)</w:t>
      </w:r>
      <w:r>
        <w:rPr>
          <w:rFonts w:ascii="Helvetica" w:hAnsi="Helvetica"/>
          <w:sz w:val="18"/>
          <w:szCs w:val="22"/>
        </w:rPr>
        <w:fldChar w:fldCharType="end"/>
      </w:r>
      <w:r>
        <w:rPr>
          <w:rFonts w:ascii="Helvetica" w:hAnsi="Helvetica"/>
          <w:sz w:val="18"/>
          <w:szCs w:val="22"/>
        </w:rPr>
        <w:t xml:space="preserve"> </w:t>
      </w:r>
      <w:r w:rsidR="005A0E3D">
        <w:rPr>
          <w:rFonts w:ascii="Helvetica" w:hAnsi="Helvetica"/>
          <w:sz w:val="18"/>
          <w:szCs w:val="22"/>
        </w:rPr>
        <w:t xml:space="preserve">looked at </w:t>
      </w:r>
      <w:r w:rsidR="00715245">
        <w:rPr>
          <w:rFonts w:ascii="Helvetica" w:hAnsi="Helvetica"/>
          <w:sz w:val="18"/>
          <w:szCs w:val="22"/>
        </w:rPr>
        <w:t xml:space="preserve">people’s </w:t>
      </w:r>
      <w:r w:rsidR="0056126A">
        <w:rPr>
          <w:rFonts w:ascii="Helvetica" w:hAnsi="Helvetica"/>
          <w:sz w:val="18"/>
          <w:szCs w:val="22"/>
        </w:rPr>
        <w:t>switches to other, unrelated activities</w:t>
      </w:r>
      <w:r w:rsidR="00FF7677">
        <w:rPr>
          <w:rFonts w:ascii="Helvetica" w:hAnsi="Helvetica"/>
          <w:sz w:val="18"/>
          <w:szCs w:val="22"/>
        </w:rPr>
        <w:t xml:space="preserve"> during</w:t>
      </w:r>
      <w:r w:rsidR="005A0E3D">
        <w:rPr>
          <w:rFonts w:ascii="Helvetica" w:hAnsi="Helvetica"/>
          <w:sz w:val="18"/>
          <w:szCs w:val="22"/>
        </w:rPr>
        <w:t xml:space="preserve"> </w:t>
      </w:r>
      <w:r w:rsidR="006E7172">
        <w:rPr>
          <w:rFonts w:ascii="Helvetica" w:hAnsi="Helvetica"/>
          <w:sz w:val="18"/>
          <w:szCs w:val="22"/>
        </w:rPr>
        <w:t xml:space="preserve">an online routine data entry </w:t>
      </w:r>
      <w:r w:rsidR="0056126A">
        <w:rPr>
          <w:rFonts w:ascii="Helvetica" w:hAnsi="Helvetica"/>
          <w:sz w:val="18"/>
          <w:szCs w:val="22"/>
        </w:rPr>
        <w:t>task</w:t>
      </w:r>
      <w:r w:rsidR="006E7172">
        <w:rPr>
          <w:rFonts w:ascii="Helvetica" w:hAnsi="Helvetica"/>
          <w:sz w:val="18"/>
          <w:szCs w:val="22"/>
        </w:rPr>
        <w:t xml:space="preserve">. They </w:t>
      </w:r>
      <w:r w:rsidR="0087509B">
        <w:rPr>
          <w:rFonts w:ascii="Helvetica" w:hAnsi="Helvetica"/>
          <w:sz w:val="18"/>
          <w:szCs w:val="22"/>
        </w:rPr>
        <w:t>found that a cue that asked participants to remain focused on the task</w:t>
      </w:r>
      <w:r w:rsidR="007C1A0A">
        <w:rPr>
          <w:rFonts w:ascii="Helvetica" w:hAnsi="Helvetica"/>
          <w:sz w:val="18"/>
          <w:szCs w:val="22"/>
        </w:rPr>
        <w:t xml:space="preserve"> after they </w:t>
      </w:r>
      <w:r w:rsidR="0056126A">
        <w:rPr>
          <w:rFonts w:ascii="Helvetica" w:hAnsi="Helvetica"/>
          <w:sz w:val="18"/>
          <w:szCs w:val="22"/>
        </w:rPr>
        <w:t>switched</w:t>
      </w:r>
      <w:r w:rsidR="0087509B">
        <w:rPr>
          <w:rFonts w:ascii="Helvetica" w:hAnsi="Helvetica"/>
          <w:sz w:val="18"/>
          <w:szCs w:val="22"/>
        </w:rPr>
        <w:t xml:space="preserve"> reduced </w:t>
      </w:r>
      <w:r w:rsidR="0056126A">
        <w:rPr>
          <w:rFonts w:ascii="Helvetica" w:hAnsi="Helvetica"/>
          <w:sz w:val="18"/>
          <w:szCs w:val="22"/>
        </w:rPr>
        <w:t>self-</w:t>
      </w:r>
      <w:r w:rsidR="00D679B0">
        <w:rPr>
          <w:rFonts w:ascii="Helvetica" w:hAnsi="Helvetica"/>
          <w:sz w:val="18"/>
          <w:szCs w:val="22"/>
        </w:rPr>
        <w:t>interruptions</w:t>
      </w:r>
      <w:r w:rsidR="0087509B">
        <w:rPr>
          <w:rFonts w:ascii="Helvetica" w:hAnsi="Helvetica"/>
          <w:sz w:val="18"/>
          <w:szCs w:val="22"/>
        </w:rPr>
        <w:t xml:space="preserve">. </w:t>
      </w:r>
      <w:r w:rsidR="007960F1">
        <w:rPr>
          <w:rFonts w:ascii="Helvetica" w:hAnsi="Helvetica"/>
          <w:sz w:val="18"/>
          <w:szCs w:val="22"/>
        </w:rPr>
        <w:t xml:space="preserve">The two studies proposed </w:t>
      </w:r>
      <w:r w:rsidR="00215876">
        <w:rPr>
          <w:rFonts w:ascii="Helvetica" w:hAnsi="Helvetica"/>
          <w:sz w:val="18"/>
          <w:szCs w:val="22"/>
        </w:rPr>
        <w:t xml:space="preserve">in </w:t>
      </w:r>
      <w:r w:rsidR="00922965">
        <w:rPr>
          <w:rFonts w:ascii="Helvetica" w:hAnsi="Helvetica"/>
          <w:sz w:val="18"/>
          <w:szCs w:val="22"/>
        </w:rPr>
        <w:t>the current</w:t>
      </w:r>
      <w:r w:rsidR="00215876">
        <w:rPr>
          <w:rFonts w:ascii="Helvetica" w:hAnsi="Helvetica"/>
          <w:sz w:val="18"/>
          <w:szCs w:val="22"/>
        </w:rPr>
        <w:t xml:space="preserve"> chapter </w:t>
      </w:r>
      <w:r w:rsidR="007960F1">
        <w:rPr>
          <w:rFonts w:ascii="Helvetica" w:hAnsi="Helvetica"/>
          <w:sz w:val="18"/>
          <w:szCs w:val="22"/>
        </w:rPr>
        <w:t xml:space="preserve">aim to see if a cue which indicates </w:t>
      </w:r>
      <w:commentRangeStart w:id="55"/>
      <w:r w:rsidR="007960F1">
        <w:rPr>
          <w:rFonts w:ascii="Helvetica" w:hAnsi="Helvetica"/>
          <w:sz w:val="18"/>
          <w:szCs w:val="22"/>
        </w:rPr>
        <w:t xml:space="preserve">the duration of </w:t>
      </w:r>
      <w:del w:id="56" w:author="Duncan Brumby" w:date="2017-11-03T15:02:00Z">
        <w:r w:rsidR="007960F1" w:rsidDel="00641528">
          <w:rPr>
            <w:rFonts w:ascii="Helvetica" w:hAnsi="Helvetica"/>
            <w:sz w:val="18"/>
            <w:szCs w:val="22"/>
          </w:rPr>
          <w:delText xml:space="preserve">the </w:delText>
        </w:r>
      </w:del>
      <w:ins w:id="57" w:author="Duncan Brumby" w:date="2017-11-03T15:02:00Z">
        <w:r w:rsidR="00641528">
          <w:rPr>
            <w:rFonts w:ascii="Helvetica" w:hAnsi="Helvetica"/>
            <w:sz w:val="18"/>
            <w:szCs w:val="22"/>
          </w:rPr>
          <w:t>an</w:t>
        </w:r>
        <w:r w:rsidR="00641528">
          <w:rPr>
            <w:rFonts w:ascii="Helvetica" w:hAnsi="Helvetica"/>
            <w:sz w:val="18"/>
            <w:szCs w:val="22"/>
          </w:rPr>
          <w:t xml:space="preserve"> </w:t>
        </w:r>
      </w:ins>
      <w:r w:rsidR="007960F1">
        <w:rPr>
          <w:rFonts w:ascii="Helvetica" w:hAnsi="Helvetica"/>
          <w:sz w:val="18"/>
          <w:szCs w:val="22"/>
        </w:rPr>
        <w:t xml:space="preserve">interruption has </w:t>
      </w:r>
      <w:commentRangeStart w:id="58"/>
      <w:r w:rsidR="007960F1">
        <w:rPr>
          <w:rFonts w:ascii="Helvetica" w:hAnsi="Helvetica"/>
          <w:sz w:val="18"/>
          <w:szCs w:val="22"/>
        </w:rPr>
        <w:t xml:space="preserve">any effect </w:t>
      </w:r>
      <w:commentRangeEnd w:id="58"/>
      <w:r w:rsidR="00641528">
        <w:rPr>
          <w:rStyle w:val="CommentReference"/>
        </w:rPr>
        <w:commentReference w:id="58"/>
      </w:r>
      <w:r w:rsidR="007960F1">
        <w:rPr>
          <w:rFonts w:ascii="Helvetica" w:hAnsi="Helvetica"/>
          <w:sz w:val="18"/>
          <w:szCs w:val="22"/>
        </w:rPr>
        <w:t xml:space="preserve">on people’s </w:t>
      </w:r>
      <w:r w:rsidR="00641B9E">
        <w:rPr>
          <w:rFonts w:ascii="Helvetica" w:hAnsi="Helvetica"/>
          <w:sz w:val="18"/>
          <w:szCs w:val="22"/>
        </w:rPr>
        <w:t>switches to a related activity</w:t>
      </w:r>
      <w:commentRangeEnd w:id="55"/>
      <w:r w:rsidR="00BA2171">
        <w:rPr>
          <w:rStyle w:val="CommentReference"/>
        </w:rPr>
        <w:commentReference w:id="55"/>
      </w:r>
      <w:r w:rsidR="00641B9E">
        <w:rPr>
          <w:rFonts w:ascii="Helvetica" w:hAnsi="Helvetica"/>
          <w:sz w:val="18"/>
          <w:szCs w:val="22"/>
        </w:rPr>
        <w:t>:</w:t>
      </w:r>
      <w:r w:rsidR="00A24CFA">
        <w:rPr>
          <w:rFonts w:ascii="Helvetica" w:hAnsi="Helvetica"/>
          <w:sz w:val="18"/>
          <w:szCs w:val="22"/>
        </w:rPr>
        <w:t xml:space="preserve"> look up information</w:t>
      </w:r>
      <w:r w:rsidR="00872941">
        <w:rPr>
          <w:rFonts w:ascii="Helvetica" w:hAnsi="Helvetica"/>
          <w:sz w:val="18"/>
          <w:szCs w:val="22"/>
        </w:rPr>
        <w:t xml:space="preserve"> </w:t>
      </w:r>
      <w:r w:rsidR="00246197">
        <w:rPr>
          <w:rFonts w:ascii="Helvetica" w:hAnsi="Helvetica"/>
          <w:sz w:val="18"/>
          <w:szCs w:val="22"/>
        </w:rPr>
        <w:t>for a data entry</w:t>
      </w:r>
      <w:r w:rsidR="00872941">
        <w:rPr>
          <w:rFonts w:ascii="Helvetica" w:hAnsi="Helvetica"/>
          <w:sz w:val="18"/>
          <w:szCs w:val="22"/>
        </w:rPr>
        <w:t xml:space="preserve"> task</w:t>
      </w:r>
      <w:r w:rsidR="007960F1">
        <w:rPr>
          <w:rFonts w:ascii="Helvetica" w:hAnsi="Helvetica"/>
          <w:sz w:val="18"/>
          <w:szCs w:val="22"/>
        </w:rPr>
        <w:t xml:space="preserve">. The first study </w:t>
      </w:r>
      <w:r w:rsidR="0047014F">
        <w:rPr>
          <w:rFonts w:ascii="Helvetica" w:hAnsi="Helvetica"/>
          <w:sz w:val="18"/>
          <w:szCs w:val="22"/>
        </w:rPr>
        <w:t xml:space="preserve">uses an experimental data entry task to measure if </w:t>
      </w:r>
      <w:r w:rsidR="000A553F">
        <w:rPr>
          <w:rFonts w:ascii="Helvetica" w:hAnsi="Helvetica"/>
          <w:sz w:val="18"/>
          <w:szCs w:val="22"/>
        </w:rPr>
        <w:t xml:space="preserve">the cue </w:t>
      </w:r>
      <w:proofErr w:type="gramStart"/>
      <w:r w:rsidR="000A553F">
        <w:rPr>
          <w:rFonts w:ascii="Helvetica" w:hAnsi="Helvetica"/>
          <w:sz w:val="18"/>
          <w:szCs w:val="22"/>
        </w:rPr>
        <w:t>has an effect on</w:t>
      </w:r>
      <w:proofErr w:type="gramEnd"/>
      <w:r w:rsidR="000A553F">
        <w:rPr>
          <w:rFonts w:ascii="Helvetica" w:hAnsi="Helvetica"/>
          <w:sz w:val="18"/>
          <w:szCs w:val="22"/>
        </w:rPr>
        <w:t xml:space="preserve"> </w:t>
      </w:r>
      <w:r w:rsidR="00A76738">
        <w:rPr>
          <w:rFonts w:ascii="Helvetica" w:hAnsi="Helvetica"/>
          <w:sz w:val="18"/>
          <w:szCs w:val="22"/>
        </w:rPr>
        <w:t xml:space="preserve">number, duration and </w:t>
      </w:r>
      <w:r w:rsidR="0083485F">
        <w:rPr>
          <w:rFonts w:ascii="Helvetica" w:hAnsi="Helvetica"/>
          <w:sz w:val="18"/>
          <w:szCs w:val="22"/>
        </w:rPr>
        <w:t>timing of switches</w:t>
      </w:r>
      <w:r w:rsidR="000A553F">
        <w:rPr>
          <w:rFonts w:ascii="Helvetica" w:hAnsi="Helvetica"/>
          <w:sz w:val="18"/>
          <w:szCs w:val="22"/>
        </w:rPr>
        <w:t>.</w:t>
      </w:r>
      <w:r w:rsidR="002918E6">
        <w:rPr>
          <w:rFonts w:ascii="Helvetica" w:hAnsi="Helvetica"/>
          <w:sz w:val="18"/>
          <w:szCs w:val="22"/>
        </w:rPr>
        <w:t xml:space="preserve"> </w:t>
      </w:r>
      <w:r w:rsidR="007960F1">
        <w:rPr>
          <w:rFonts w:ascii="Helvetica" w:hAnsi="Helvetica"/>
          <w:sz w:val="18"/>
          <w:szCs w:val="22"/>
        </w:rPr>
        <w:t xml:space="preserve">The second study </w:t>
      </w:r>
      <w:r w:rsidR="00A93413">
        <w:rPr>
          <w:rFonts w:ascii="Helvetica" w:hAnsi="Helvetica"/>
          <w:sz w:val="18"/>
          <w:szCs w:val="22"/>
        </w:rPr>
        <w:t xml:space="preserve">replicates </w:t>
      </w:r>
      <w:r w:rsidR="008937F8">
        <w:rPr>
          <w:rFonts w:ascii="Helvetica" w:hAnsi="Helvetica"/>
          <w:sz w:val="18"/>
          <w:szCs w:val="22"/>
        </w:rPr>
        <w:t>this study with</w:t>
      </w:r>
      <w:r w:rsidR="00A93413">
        <w:rPr>
          <w:rFonts w:ascii="Helvetica" w:hAnsi="Helvetica"/>
          <w:sz w:val="18"/>
          <w:szCs w:val="22"/>
        </w:rPr>
        <w:t xml:space="preserve"> </w:t>
      </w:r>
      <w:r w:rsidR="008937F8">
        <w:rPr>
          <w:rFonts w:ascii="Helvetica" w:hAnsi="Helvetica"/>
          <w:sz w:val="18"/>
          <w:szCs w:val="22"/>
        </w:rPr>
        <w:t>data workers doing expenses work</w:t>
      </w:r>
      <w:r w:rsidR="00156F27">
        <w:rPr>
          <w:rFonts w:ascii="Helvetica" w:hAnsi="Helvetica"/>
          <w:sz w:val="18"/>
          <w:szCs w:val="22"/>
        </w:rPr>
        <w:t>, to</w:t>
      </w:r>
      <w:r w:rsidR="00EC027E">
        <w:rPr>
          <w:rFonts w:ascii="Helvetica" w:hAnsi="Helvetica"/>
          <w:sz w:val="18"/>
          <w:szCs w:val="22"/>
        </w:rPr>
        <w:t xml:space="preserve"> </w:t>
      </w:r>
      <w:r w:rsidR="00F206A9">
        <w:rPr>
          <w:rFonts w:ascii="Helvetica" w:hAnsi="Helvetica"/>
          <w:sz w:val="18"/>
          <w:szCs w:val="22"/>
        </w:rPr>
        <w:t>evaluate</w:t>
      </w:r>
      <w:r w:rsidR="00EC027E">
        <w:rPr>
          <w:rFonts w:ascii="Helvetica" w:hAnsi="Helvetica"/>
          <w:sz w:val="18"/>
          <w:szCs w:val="22"/>
        </w:rPr>
        <w:t xml:space="preserve"> if </w:t>
      </w:r>
      <w:r w:rsidR="0043263B">
        <w:rPr>
          <w:rFonts w:ascii="Helvetica" w:hAnsi="Helvetica"/>
          <w:sz w:val="18"/>
          <w:szCs w:val="22"/>
        </w:rPr>
        <w:t>the</w:t>
      </w:r>
      <w:r w:rsidR="00EC027E">
        <w:rPr>
          <w:rFonts w:ascii="Helvetica" w:hAnsi="Helvetica"/>
          <w:sz w:val="18"/>
          <w:szCs w:val="22"/>
        </w:rPr>
        <w:t xml:space="preserve"> </w:t>
      </w:r>
      <w:r w:rsidR="0003551C">
        <w:rPr>
          <w:rFonts w:ascii="Helvetica" w:hAnsi="Helvetica"/>
          <w:sz w:val="18"/>
          <w:szCs w:val="22"/>
        </w:rPr>
        <w:t>cue</w:t>
      </w:r>
      <w:r w:rsidR="00DF0847">
        <w:rPr>
          <w:rFonts w:ascii="Helvetica" w:hAnsi="Helvetica"/>
          <w:sz w:val="18"/>
          <w:szCs w:val="22"/>
        </w:rPr>
        <w:t xml:space="preserve"> </w:t>
      </w:r>
      <w:r w:rsidR="004F552E">
        <w:rPr>
          <w:rFonts w:ascii="Helvetica" w:hAnsi="Helvetica"/>
          <w:sz w:val="18"/>
          <w:szCs w:val="22"/>
        </w:rPr>
        <w:t>is suitable</w:t>
      </w:r>
      <w:r w:rsidR="00DF0847">
        <w:rPr>
          <w:rFonts w:ascii="Helvetica" w:hAnsi="Helvetica"/>
          <w:sz w:val="18"/>
          <w:szCs w:val="22"/>
        </w:rPr>
        <w:t xml:space="preserve"> </w:t>
      </w:r>
      <w:r w:rsidR="00D21186">
        <w:rPr>
          <w:rFonts w:ascii="Helvetica" w:hAnsi="Helvetica"/>
          <w:sz w:val="18"/>
          <w:szCs w:val="22"/>
        </w:rPr>
        <w:t>for an applied task</w:t>
      </w:r>
      <w:r w:rsidR="00DF0847">
        <w:rPr>
          <w:rFonts w:ascii="Helvetica" w:hAnsi="Helvetica"/>
          <w:sz w:val="18"/>
          <w:szCs w:val="22"/>
        </w:rPr>
        <w:t xml:space="preserve">, and </w:t>
      </w:r>
      <w:r w:rsidR="000040F5">
        <w:rPr>
          <w:rFonts w:ascii="Helvetica" w:hAnsi="Helvetica"/>
          <w:sz w:val="18"/>
          <w:szCs w:val="22"/>
        </w:rPr>
        <w:t xml:space="preserve">to see </w:t>
      </w:r>
      <w:r w:rsidR="00DF0847">
        <w:rPr>
          <w:rFonts w:ascii="Helvetica" w:hAnsi="Helvetica"/>
          <w:sz w:val="18"/>
          <w:szCs w:val="22"/>
        </w:rPr>
        <w:t xml:space="preserve">whether </w:t>
      </w:r>
      <w:r w:rsidR="00A74F34">
        <w:rPr>
          <w:rFonts w:ascii="Helvetica" w:hAnsi="Helvetica"/>
          <w:sz w:val="18"/>
          <w:szCs w:val="22"/>
        </w:rPr>
        <w:t xml:space="preserve">the cue </w:t>
      </w:r>
      <w:r w:rsidR="00BB1C3A">
        <w:rPr>
          <w:rFonts w:ascii="Helvetica" w:hAnsi="Helvetica"/>
          <w:sz w:val="18"/>
          <w:szCs w:val="22"/>
        </w:rPr>
        <w:t xml:space="preserve">also </w:t>
      </w:r>
      <w:proofErr w:type="gramStart"/>
      <w:r w:rsidR="00A74F34">
        <w:rPr>
          <w:rFonts w:ascii="Helvetica" w:hAnsi="Helvetica"/>
          <w:sz w:val="18"/>
          <w:szCs w:val="22"/>
        </w:rPr>
        <w:t>h</w:t>
      </w:r>
      <w:r w:rsidR="00975C94">
        <w:rPr>
          <w:rFonts w:ascii="Helvetica" w:hAnsi="Helvetica"/>
          <w:sz w:val="18"/>
          <w:szCs w:val="22"/>
        </w:rPr>
        <w:t>as an effect on</w:t>
      </w:r>
      <w:proofErr w:type="gramEnd"/>
      <w:r w:rsidR="00975C94">
        <w:rPr>
          <w:rFonts w:ascii="Helvetica" w:hAnsi="Helvetica"/>
          <w:sz w:val="18"/>
          <w:szCs w:val="22"/>
        </w:rPr>
        <w:t xml:space="preserve"> switches </w:t>
      </w:r>
      <w:r w:rsidR="00BB1C3A">
        <w:rPr>
          <w:rFonts w:ascii="Helvetica" w:hAnsi="Helvetica"/>
          <w:sz w:val="18"/>
          <w:szCs w:val="22"/>
        </w:rPr>
        <w:t>to</w:t>
      </w:r>
      <w:r w:rsidR="00A579DD">
        <w:rPr>
          <w:rFonts w:ascii="Helvetica" w:hAnsi="Helvetica"/>
          <w:sz w:val="18"/>
          <w:szCs w:val="22"/>
        </w:rPr>
        <w:t xml:space="preserve"> </w:t>
      </w:r>
      <w:r w:rsidR="008D5DF8">
        <w:rPr>
          <w:rFonts w:ascii="Helvetica" w:hAnsi="Helvetica"/>
          <w:sz w:val="18"/>
          <w:szCs w:val="22"/>
        </w:rPr>
        <w:t xml:space="preserve">other, unrelated activities. </w:t>
      </w:r>
    </w:p>
    <w:p w14:paraId="516A0032" w14:textId="77777777" w:rsidR="00B7593A" w:rsidRDefault="00B7593A" w:rsidP="00C11FA8">
      <w:pPr>
        <w:rPr>
          <w:rFonts w:ascii="Helvetica" w:hAnsi="Helvetica"/>
          <w:sz w:val="18"/>
          <w:szCs w:val="22"/>
        </w:rPr>
      </w:pPr>
    </w:p>
    <w:p w14:paraId="7A99D759" w14:textId="7AE7580E" w:rsidR="005B3712" w:rsidRDefault="00506589" w:rsidP="00C11FA8">
      <w:pPr>
        <w:rPr>
          <w:rFonts w:ascii="Helvetica" w:hAnsi="Helvetica"/>
          <w:b/>
          <w:sz w:val="18"/>
          <w:szCs w:val="22"/>
        </w:rPr>
      </w:pPr>
      <w:r w:rsidRPr="00944010">
        <w:rPr>
          <w:rFonts w:ascii="Helvetica" w:hAnsi="Helvetica"/>
          <w:b/>
          <w:sz w:val="18"/>
          <w:szCs w:val="22"/>
        </w:rPr>
        <w:t>Study 1</w:t>
      </w:r>
      <w:r w:rsidR="008D25B0" w:rsidRPr="00944010">
        <w:rPr>
          <w:rFonts w:ascii="Helvetica" w:hAnsi="Helvetica"/>
          <w:b/>
          <w:sz w:val="18"/>
          <w:szCs w:val="22"/>
        </w:rPr>
        <w:t xml:space="preserve"> – (lab/online</w:t>
      </w:r>
      <w:r w:rsidR="00972ED4">
        <w:rPr>
          <w:rFonts w:ascii="Helvetica" w:hAnsi="Helvetica"/>
          <w:b/>
          <w:sz w:val="18"/>
          <w:szCs w:val="22"/>
        </w:rPr>
        <w:t>?</w:t>
      </w:r>
      <w:r w:rsidR="008D25B0" w:rsidRPr="00944010">
        <w:rPr>
          <w:rFonts w:ascii="Helvetica" w:hAnsi="Helvetica"/>
          <w:b/>
          <w:sz w:val="18"/>
          <w:szCs w:val="22"/>
        </w:rPr>
        <w:t>) experiment</w:t>
      </w:r>
    </w:p>
    <w:p w14:paraId="1CC8E1C5" w14:textId="1E35B267" w:rsidR="00E95535" w:rsidRPr="00814CD3" w:rsidRDefault="003F078A" w:rsidP="00C46BF7">
      <w:pPr>
        <w:pStyle w:val="p1"/>
        <w:rPr>
          <w:color w:val="auto"/>
        </w:rPr>
      </w:pPr>
      <w:r w:rsidRPr="00814CD3">
        <w:rPr>
          <w:rFonts w:ascii="Helvetica" w:hAnsi="Helvetica"/>
          <w:color w:val="auto"/>
          <w:szCs w:val="22"/>
        </w:rPr>
        <w:t xml:space="preserve">In the first study, </w:t>
      </w:r>
      <w:r w:rsidR="00F37DFF" w:rsidRPr="00814CD3">
        <w:rPr>
          <w:rFonts w:ascii="Helvetica" w:hAnsi="Helvetica"/>
          <w:color w:val="auto"/>
          <w:szCs w:val="22"/>
        </w:rPr>
        <w:t>a</w:t>
      </w:r>
      <w:r w:rsidR="00287673" w:rsidRPr="00814CD3">
        <w:rPr>
          <w:rFonts w:ascii="Helvetica" w:hAnsi="Helvetica"/>
          <w:color w:val="auto"/>
          <w:szCs w:val="22"/>
        </w:rPr>
        <w:t>n experimental</w:t>
      </w:r>
      <w:r w:rsidR="00F37DFF" w:rsidRPr="00814CD3">
        <w:rPr>
          <w:rFonts w:ascii="Helvetica" w:hAnsi="Helvetica"/>
          <w:color w:val="auto"/>
          <w:szCs w:val="22"/>
        </w:rPr>
        <w:t xml:space="preserve"> data entry task</w:t>
      </w:r>
      <w:r w:rsidR="00BE45F0" w:rsidRPr="00814CD3">
        <w:rPr>
          <w:rFonts w:ascii="Helvetica" w:hAnsi="Helvetica"/>
          <w:color w:val="auto"/>
          <w:szCs w:val="22"/>
        </w:rPr>
        <w:t xml:space="preserve"> will be used</w:t>
      </w:r>
      <w:r w:rsidR="00F37DFF" w:rsidRPr="00814CD3">
        <w:rPr>
          <w:rFonts w:ascii="Helvetica" w:hAnsi="Helvetica"/>
          <w:color w:val="auto"/>
          <w:szCs w:val="22"/>
        </w:rPr>
        <w:t xml:space="preserve">. </w:t>
      </w:r>
      <w:r w:rsidR="005E7349" w:rsidRPr="00814CD3">
        <w:rPr>
          <w:color w:val="auto"/>
        </w:rPr>
        <w:t xml:space="preserve">The data entry task is </w:t>
      </w:r>
      <w:proofErr w:type="gramStart"/>
      <w:r w:rsidR="005E7349" w:rsidRPr="00814CD3">
        <w:rPr>
          <w:color w:val="auto"/>
        </w:rPr>
        <w:t>similar to</w:t>
      </w:r>
      <w:proofErr w:type="gramEnd"/>
      <w:r w:rsidR="005E7349" w:rsidRPr="00814CD3">
        <w:rPr>
          <w:color w:val="auto"/>
        </w:rPr>
        <w:t xml:space="preserve"> the task used in </w:t>
      </w:r>
      <w:r w:rsidR="005D4176">
        <w:rPr>
          <w:color w:val="auto"/>
        </w:rPr>
        <w:t>Study 4 and 5</w:t>
      </w:r>
      <w:r w:rsidR="005E7349" w:rsidRPr="00814CD3">
        <w:rPr>
          <w:color w:val="auto"/>
        </w:rPr>
        <w:t xml:space="preserve"> and is conducted in a web browser</w:t>
      </w:r>
      <w:r w:rsidR="00515C03" w:rsidRPr="00814CD3">
        <w:rPr>
          <w:color w:val="auto"/>
        </w:rPr>
        <w:t xml:space="preserve"> (see Figure 1)</w:t>
      </w:r>
      <w:r w:rsidR="005E7349" w:rsidRPr="00814CD3">
        <w:rPr>
          <w:color w:val="auto"/>
        </w:rPr>
        <w:t xml:space="preserve">. One browser tab shows a data entry form in which the participant </w:t>
      </w:r>
      <w:proofErr w:type="gramStart"/>
      <w:r w:rsidR="005E7349" w:rsidRPr="00814CD3">
        <w:rPr>
          <w:color w:val="auto"/>
        </w:rPr>
        <w:t>has to</w:t>
      </w:r>
      <w:proofErr w:type="gramEnd"/>
      <w:r w:rsidR="005E7349" w:rsidRPr="00814CD3">
        <w:rPr>
          <w:color w:val="auto"/>
        </w:rPr>
        <w:t xml:space="preserve"> enter data items r</w:t>
      </w:r>
      <w:r w:rsidR="00947314">
        <w:rPr>
          <w:color w:val="auto"/>
        </w:rPr>
        <w:t xml:space="preserve">elated to </w:t>
      </w:r>
      <w:r w:rsidR="00515C03" w:rsidRPr="00814CD3">
        <w:rPr>
          <w:color w:val="auto"/>
        </w:rPr>
        <w:t>particular expense</w:t>
      </w:r>
      <w:r w:rsidR="00947314">
        <w:rPr>
          <w:color w:val="auto"/>
        </w:rPr>
        <w:t>s</w:t>
      </w:r>
      <w:r w:rsidR="00515C03" w:rsidRPr="00814CD3">
        <w:rPr>
          <w:color w:val="auto"/>
        </w:rPr>
        <w:t xml:space="preserve">. </w:t>
      </w:r>
      <w:r w:rsidR="005E7349" w:rsidRPr="00814CD3">
        <w:rPr>
          <w:color w:val="auto"/>
        </w:rPr>
        <w:t xml:space="preserve">These data items </w:t>
      </w:r>
      <w:proofErr w:type="gramStart"/>
      <w:r w:rsidR="005E7349" w:rsidRPr="00814CD3">
        <w:rPr>
          <w:color w:val="auto"/>
        </w:rPr>
        <w:t>have to</w:t>
      </w:r>
      <w:proofErr w:type="gramEnd"/>
      <w:r w:rsidR="005E7349" w:rsidRPr="00814CD3">
        <w:rPr>
          <w:color w:val="auto"/>
        </w:rPr>
        <w:t xml:space="preserve"> be retrieved by switching to another browser tab and l</w:t>
      </w:r>
      <w:r w:rsidR="00515C03" w:rsidRPr="00814CD3">
        <w:rPr>
          <w:color w:val="auto"/>
        </w:rPr>
        <w:t xml:space="preserve">ooking up the items in a table. </w:t>
      </w:r>
      <w:r w:rsidR="005E7349" w:rsidRPr="00814CD3">
        <w:rPr>
          <w:color w:val="auto"/>
        </w:rPr>
        <w:t xml:space="preserve">The location of the correct </w:t>
      </w:r>
      <w:r w:rsidR="00914E93" w:rsidRPr="00814CD3">
        <w:rPr>
          <w:color w:val="auto"/>
        </w:rPr>
        <w:t>data item</w:t>
      </w:r>
      <w:r w:rsidR="005E7349" w:rsidRPr="00814CD3">
        <w:rPr>
          <w:color w:val="auto"/>
        </w:rPr>
        <w:t xml:space="preserve"> in the table differs, and the participant does not know beforehand how long it is going to take to find an item: some may be quicker to find than others.</w:t>
      </w:r>
    </w:p>
    <w:p w14:paraId="38038B27" w14:textId="77777777" w:rsidR="00C67917" w:rsidRPr="00814CD3" w:rsidRDefault="00C67917" w:rsidP="00C11FA8">
      <w:pPr>
        <w:rPr>
          <w:rFonts w:ascii="Helvetica" w:hAnsi="Helvetica"/>
          <w:sz w:val="18"/>
          <w:szCs w:val="22"/>
        </w:rPr>
      </w:pPr>
    </w:p>
    <w:p w14:paraId="60FCB5C6" w14:textId="6ADE649A" w:rsidR="00C67917" w:rsidRPr="00814CD3" w:rsidRDefault="00C67917" w:rsidP="00C67917">
      <w:pPr>
        <w:pStyle w:val="p1"/>
        <w:rPr>
          <w:color w:val="auto"/>
        </w:rPr>
      </w:pPr>
      <w:r w:rsidRPr="00814CD3">
        <w:rPr>
          <w:color w:val="auto"/>
        </w:rPr>
        <w:t>The between-</w:t>
      </w:r>
      <w:proofErr w:type="gramStart"/>
      <w:r w:rsidRPr="00814CD3">
        <w:rPr>
          <w:color w:val="auto"/>
        </w:rPr>
        <w:t>participants</w:t>
      </w:r>
      <w:proofErr w:type="gramEnd"/>
      <w:r w:rsidRPr="00814CD3">
        <w:rPr>
          <w:color w:val="auto"/>
        </w:rPr>
        <w:t xml:space="preserve"> independent variable is a notification. In the </w:t>
      </w:r>
      <w:r w:rsidRPr="00814CD3">
        <w:rPr>
          <w:i/>
          <w:color w:val="auto"/>
        </w:rPr>
        <w:t>notification</w:t>
      </w:r>
      <w:r w:rsidRPr="00814CD3">
        <w:rPr>
          <w:color w:val="auto"/>
        </w:rPr>
        <w:t xml:space="preserve"> condition, the participant receives a notification when switching between browser tabs. Before switching from the data entry tab, they receive a warning message (e.g. ‘It is recommended to not leave the </w:t>
      </w:r>
      <w:r w:rsidR="000F306E" w:rsidRPr="00814CD3">
        <w:rPr>
          <w:color w:val="auto"/>
        </w:rPr>
        <w:t>data entry interface</w:t>
      </w:r>
      <w:r w:rsidRPr="00814CD3">
        <w:rPr>
          <w:color w:val="auto"/>
        </w:rPr>
        <w:t xml:space="preserve"> for more than 10 seconds’). When switching back to the data entry tab, they receive a message </w:t>
      </w:r>
      <w:r w:rsidR="006868B4" w:rsidRPr="00814CD3">
        <w:rPr>
          <w:rFonts w:ascii="Helvetica" w:hAnsi="Helvetica"/>
          <w:color w:val="auto"/>
          <w:szCs w:val="22"/>
        </w:rPr>
        <w:t>stating how long they were away from the interface</w:t>
      </w:r>
      <w:r w:rsidRPr="00814CD3">
        <w:rPr>
          <w:color w:val="auto"/>
        </w:rPr>
        <w:t xml:space="preserve"> (e.g. ‘You left for 6.4 seconds.’) In the </w:t>
      </w:r>
      <w:r w:rsidRPr="00814CD3">
        <w:rPr>
          <w:i/>
          <w:color w:val="auto"/>
        </w:rPr>
        <w:t>control</w:t>
      </w:r>
      <w:r w:rsidRPr="00814CD3">
        <w:rPr>
          <w:color w:val="auto"/>
        </w:rPr>
        <w:t xml:space="preserve"> condition, </w:t>
      </w:r>
      <w:r w:rsidR="00D866BF" w:rsidRPr="00814CD3">
        <w:rPr>
          <w:color w:val="auto"/>
        </w:rPr>
        <w:t>participants receive</w:t>
      </w:r>
      <w:r w:rsidRPr="00814CD3">
        <w:rPr>
          <w:color w:val="auto"/>
        </w:rPr>
        <w:t xml:space="preserve"> no notification.</w:t>
      </w:r>
    </w:p>
    <w:p w14:paraId="14815BAB" w14:textId="391050F9" w:rsidR="001D0499" w:rsidRPr="00814CD3" w:rsidRDefault="00E527A7" w:rsidP="00C67917">
      <w:pPr>
        <w:pStyle w:val="p1"/>
        <w:rPr>
          <w:rFonts w:ascii="Helvetica" w:hAnsi="Helvetica"/>
          <w:color w:val="auto"/>
          <w:szCs w:val="22"/>
        </w:rPr>
      </w:pPr>
      <w:r w:rsidRPr="00814CD3">
        <w:rPr>
          <w:rFonts w:ascii="Helvetica" w:hAnsi="Helvetica"/>
          <w:color w:val="auto"/>
          <w:szCs w:val="22"/>
        </w:rPr>
        <w:t xml:space="preserve">Dependent variables are the number and duration of switches, the ordering </w:t>
      </w:r>
      <w:r w:rsidR="00B024C4" w:rsidRPr="00814CD3">
        <w:rPr>
          <w:rFonts w:ascii="Helvetica" w:hAnsi="Helvetica"/>
          <w:color w:val="auto"/>
          <w:szCs w:val="22"/>
        </w:rPr>
        <w:t xml:space="preserve">and grouping </w:t>
      </w:r>
      <w:r w:rsidRPr="00814CD3">
        <w:rPr>
          <w:rFonts w:ascii="Helvetica" w:hAnsi="Helvetica"/>
          <w:color w:val="auto"/>
          <w:szCs w:val="22"/>
        </w:rPr>
        <w:t>strategies</w:t>
      </w:r>
      <w:r w:rsidR="008D5EF6" w:rsidRPr="00814CD3">
        <w:rPr>
          <w:rFonts w:ascii="Helvetica" w:hAnsi="Helvetica"/>
          <w:color w:val="auto"/>
          <w:szCs w:val="22"/>
        </w:rPr>
        <w:t xml:space="preserve"> (i.e. in what order do participants look up and enter data items</w:t>
      </w:r>
      <w:r w:rsidR="00702D12">
        <w:rPr>
          <w:rFonts w:ascii="Helvetica" w:hAnsi="Helvetica"/>
          <w:color w:val="auto"/>
          <w:szCs w:val="22"/>
        </w:rPr>
        <w:t>, and how many items do they look up and enter per switch</w:t>
      </w:r>
      <w:r w:rsidR="008D5EF6" w:rsidRPr="00814CD3">
        <w:rPr>
          <w:rFonts w:ascii="Helvetica" w:hAnsi="Helvetica"/>
          <w:color w:val="auto"/>
          <w:szCs w:val="22"/>
        </w:rPr>
        <w:t>)</w:t>
      </w:r>
      <w:r w:rsidRPr="00814CD3">
        <w:rPr>
          <w:rFonts w:ascii="Helvetica" w:hAnsi="Helvetica"/>
          <w:color w:val="auto"/>
          <w:szCs w:val="22"/>
        </w:rPr>
        <w:t>, task completion time and data entry errors.</w:t>
      </w:r>
    </w:p>
    <w:p w14:paraId="60966656" w14:textId="77777777" w:rsidR="00E527A7" w:rsidRDefault="00E527A7" w:rsidP="00C67917">
      <w:pPr>
        <w:pStyle w:val="p1"/>
      </w:pPr>
    </w:p>
    <w:p w14:paraId="41A678DA" w14:textId="4845E109" w:rsidR="001D0499" w:rsidRPr="00977D4E" w:rsidRDefault="003A4F36" w:rsidP="00977D4E">
      <w:pPr>
        <w:rPr>
          <w:rFonts w:ascii="Helvetica" w:hAnsi="Helvetica"/>
          <w:sz w:val="18"/>
          <w:szCs w:val="22"/>
        </w:rPr>
      </w:pPr>
      <w:r>
        <w:rPr>
          <w:rFonts w:ascii="Helvetica" w:hAnsi="Helvetica"/>
          <w:sz w:val="18"/>
          <w:szCs w:val="22"/>
        </w:rPr>
        <w:lastRenderedPageBreak/>
        <w:t>This study aims to address the following research question</w:t>
      </w:r>
      <w:r w:rsidR="001D0499">
        <w:rPr>
          <w:rFonts w:ascii="Helvetica" w:hAnsi="Helvetica"/>
          <w:sz w:val="18"/>
          <w:szCs w:val="22"/>
        </w:rPr>
        <w:t xml:space="preserve">: does feedback on </w:t>
      </w:r>
      <w:commentRangeStart w:id="59"/>
      <w:r w:rsidR="001D0499">
        <w:rPr>
          <w:rFonts w:ascii="Helvetica" w:hAnsi="Helvetica"/>
          <w:sz w:val="18"/>
          <w:szCs w:val="22"/>
        </w:rPr>
        <w:t xml:space="preserve">interruption length </w:t>
      </w:r>
      <w:commentRangeEnd w:id="59"/>
      <w:r w:rsidR="00EB7331">
        <w:rPr>
          <w:rStyle w:val="CommentReference"/>
        </w:rPr>
        <w:commentReference w:id="59"/>
      </w:r>
      <w:r w:rsidR="001D0499">
        <w:rPr>
          <w:rFonts w:ascii="Helvetica" w:hAnsi="Helvetica"/>
          <w:sz w:val="18"/>
          <w:szCs w:val="22"/>
        </w:rPr>
        <w:t xml:space="preserve">have an influence on </w:t>
      </w:r>
      <w:commentRangeStart w:id="60"/>
      <w:r w:rsidR="001D0499">
        <w:rPr>
          <w:rFonts w:ascii="Helvetica" w:hAnsi="Helvetica"/>
          <w:sz w:val="18"/>
          <w:szCs w:val="22"/>
        </w:rPr>
        <w:t xml:space="preserve">the number, duration and </w:t>
      </w:r>
      <w:r w:rsidR="00426975">
        <w:rPr>
          <w:rFonts w:ascii="Helvetica" w:hAnsi="Helvetica"/>
          <w:sz w:val="18"/>
          <w:szCs w:val="22"/>
        </w:rPr>
        <w:t>timing</w:t>
      </w:r>
      <w:r w:rsidR="001D0499">
        <w:rPr>
          <w:rFonts w:ascii="Helvetica" w:hAnsi="Helvetica"/>
          <w:sz w:val="18"/>
          <w:szCs w:val="22"/>
        </w:rPr>
        <w:t xml:space="preserve"> of </w:t>
      </w:r>
      <w:commentRangeStart w:id="61"/>
      <w:r w:rsidR="001D78E7">
        <w:rPr>
          <w:rFonts w:ascii="Helvetica" w:hAnsi="Helvetica"/>
          <w:sz w:val="18"/>
          <w:szCs w:val="22"/>
        </w:rPr>
        <w:t>switches</w:t>
      </w:r>
      <w:commentRangeEnd w:id="60"/>
      <w:r w:rsidR="00EB7331">
        <w:rPr>
          <w:rStyle w:val="CommentReference"/>
        </w:rPr>
        <w:commentReference w:id="60"/>
      </w:r>
      <w:commentRangeEnd w:id="61"/>
      <w:r w:rsidR="00F54D6C">
        <w:rPr>
          <w:rStyle w:val="CommentReference"/>
        </w:rPr>
        <w:commentReference w:id="61"/>
      </w:r>
      <w:r w:rsidR="001D0499">
        <w:rPr>
          <w:rFonts w:ascii="Helvetica" w:hAnsi="Helvetica"/>
          <w:sz w:val="18"/>
          <w:szCs w:val="22"/>
        </w:rPr>
        <w:t>?</w:t>
      </w:r>
    </w:p>
    <w:p w14:paraId="769706D6" w14:textId="77777777" w:rsidR="00454C4A" w:rsidRDefault="00454C4A" w:rsidP="00C11FA8">
      <w:pPr>
        <w:rPr>
          <w:rFonts w:ascii="Helvetica" w:hAnsi="Helvetica"/>
          <w:sz w:val="18"/>
          <w:szCs w:val="22"/>
        </w:rPr>
      </w:pPr>
    </w:p>
    <w:p w14:paraId="67B365C3" w14:textId="756923A0" w:rsidR="009859B9" w:rsidRDefault="009859B9" w:rsidP="00C11FA8">
      <w:pPr>
        <w:rPr>
          <w:rFonts w:ascii="Helvetica" w:hAnsi="Helvetica"/>
          <w:b/>
          <w:sz w:val="18"/>
          <w:szCs w:val="22"/>
        </w:rPr>
      </w:pPr>
      <w:r>
        <w:rPr>
          <w:rFonts w:ascii="Helvetica" w:hAnsi="Helvetica"/>
          <w:b/>
          <w:sz w:val="18"/>
          <w:szCs w:val="22"/>
        </w:rPr>
        <w:t>Participants</w:t>
      </w:r>
    </w:p>
    <w:p w14:paraId="6853E445" w14:textId="717E6A1D" w:rsidR="009859B9" w:rsidRPr="00D22D94" w:rsidRDefault="002B4C71" w:rsidP="00C11FA8">
      <w:pPr>
        <w:rPr>
          <w:rFonts w:ascii="Helvetica" w:hAnsi="Helvetica"/>
          <w:sz w:val="18"/>
          <w:szCs w:val="22"/>
        </w:rPr>
      </w:pPr>
      <w:r w:rsidRPr="00D22D94">
        <w:rPr>
          <w:rFonts w:ascii="Helvetica" w:hAnsi="Helvetica"/>
          <w:sz w:val="18"/>
          <w:szCs w:val="22"/>
        </w:rPr>
        <w:t xml:space="preserve">Thirty participants will take part in the study. </w:t>
      </w:r>
      <w:r w:rsidR="00D22D94" w:rsidRPr="00D22D94">
        <w:rPr>
          <w:rFonts w:ascii="Helvetica" w:hAnsi="Helvetica"/>
          <w:sz w:val="18"/>
          <w:szCs w:val="22"/>
        </w:rPr>
        <w:t>The study will take approximately 45 minutes, and participants will be reimbursed with £7.50 for their time.</w:t>
      </w:r>
    </w:p>
    <w:p w14:paraId="0299F2D8" w14:textId="77777777" w:rsidR="001B0BEC" w:rsidRDefault="001B0BEC" w:rsidP="00C11FA8">
      <w:pPr>
        <w:rPr>
          <w:rFonts w:ascii="Helvetica" w:hAnsi="Helvetica"/>
          <w:sz w:val="18"/>
          <w:szCs w:val="22"/>
        </w:rPr>
      </w:pPr>
    </w:p>
    <w:p w14:paraId="345D9AC3" w14:textId="0606EAE8" w:rsidR="00223CBF" w:rsidRPr="009866A4" w:rsidRDefault="00223CBF" w:rsidP="00C11FA8">
      <w:pPr>
        <w:rPr>
          <w:rFonts w:ascii="Helvetica" w:hAnsi="Helvetica"/>
          <w:b/>
          <w:sz w:val="18"/>
          <w:szCs w:val="22"/>
        </w:rPr>
      </w:pPr>
      <w:r w:rsidRPr="009866A4">
        <w:rPr>
          <w:rFonts w:ascii="Helvetica" w:hAnsi="Helvetica"/>
          <w:b/>
          <w:sz w:val="18"/>
          <w:szCs w:val="22"/>
        </w:rPr>
        <w:t>Materials</w:t>
      </w:r>
    </w:p>
    <w:p w14:paraId="5309D5CF" w14:textId="1469445F" w:rsidR="00861DA7" w:rsidRPr="00E80D2F" w:rsidRDefault="005646A9" w:rsidP="00F33F43">
      <w:pPr>
        <w:rPr>
          <w:rFonts w:ascii="Helvetica" w:hAnsi="Helvetica"/>
          <w:sz w:val="18"/>
          <w:szCs w:val="22"/>
        </w:rPr>
      </w:pPr>
      <w:r>
        <w:rPr>
          <w:rFonts w:ascii="Helvetica" w:hAnsi="Helvetica"/>
          <w:sz w:val="18"/>
          <w:szCs w:val="22"/>
        </w:rPr>
        <w:t xml:space="preserve">Participants </w:t>
      </w:r>
      <w:proofErr w:type="gramStart"/>
      <w:r>
        <w:rPr>
          <w:rFonts w:ascii="Helvetica" w:hAnsi="Helvetica"/>
          <w:sz w:val="18"/>
          <w:szCs w:val="22"/>
        </w:rPr>
        <w:t>have to</w:t>
      </w:r>
      <w:proofErr w:type="gramEnd"/>
      <w:r>
        <w:rPr>
          <w:rFonts w:ascii="Helvetica" w:hAnsi="Helvetica"/>
          <w:sz w:val="18"/>
          <w:szCs w:val="22"/>
        </w:rPr>
        <w:t xml:space="preserve"> complete 50 data entry tasks, and for each </w:t>
      </w:r>
      <w:r w:rsidR="0077296E">
        <w:rPr>
          <w:rFonts w:ascii="Helvetica" w:hAnsi="Helvetica"/>
          <w:sz w:val="18"/>
          <w:szCs w:val="22"/>
        </w:rPr>
        <w:t>task have</w:t>
      </w:r>
      <w:r w:rsidR="00514F3F">
        <w:rPr>
          <w:rFonts w:ascii="Helvetica" w:hAnsi="Helvetica"/>
          <w:sz w:val="18"/>
          <w:szCs w:val="22"/>
        </w:rPr>
        <w:t xml:space="preserve"> to enter </w:t>
      </w:r>
      <w:r w:rsidR="005A3E9D">
        <w:rPr>
          <w:rFonts w:ascii="Helvetica" w:hAnsi="Helvetica"/>
          <w:sz w:val="18"/>
          <w:szCs w:val="22"/>
        </w:rPr>
        <w:t>four</w:t>
      </w:r>
      <w:r w:rsidR="00514F3F">
        <w:rPr>
          <w:rFonts w:ascii="Helvetica" w:hAnsi="Helvetica"/>
          <w:sz w:val="18"/>
          <w:szCs w:val="22"/>
        </w:rPr>
        <w:t xml:space="preserve"> items, which have</w:t>
      </w:r>
      <w:r w:rsidR="0077296E">
        <w:rPr>
          <w:rFonts w:ascii="Helvetica" w:hAnsi="Helvetica"/>
          <w:sz w:val="18"/>
          <w:szCs w:val="22"/>
        </w:rPr>
        <w:t xml:space="preserve"> to be retrieved from another browser tab</w:t>
      </w:r>
      <w:r w:rsidR="00E859C9">
        <w:rPr>
          <w:rFonts w:ascii="Helvetica" w:hAnsi="Helvetica"/>
          <w:sz w:val="18"/>
          <w:szCs w:val="22"/>
        </w:rPr>
        <w:t xml:space="preserve"> (see Figure</w:t>
      </w:r>
      <w:r w:rsidR="00E4485A">
        <w:rPr>
          <w:rFonts w:ascii="Helvetica" w:hAnsi="Helvetica"/>
          <w:sz w:val="18"/>
          <w:szCs w:val="22"/>
        </w:rPr>
        <w:t xml:space="preserve"> 1</w:t>
      </w:r>
      <w:r w:rsidR="00E859C9">
        <w:rPr>
          <w:rFonts w:ascii="Helvetica" w:hAnsi="Helvetica"/>
          <w:sz w:val="18"/>
          <w:szCs w:val="22"/>
        </w:rPr>
        <w:t xml:space="preserve">). </w:t>
      </w:r>
      <w:r w:rsidR="008E380E">
        <w:rPr>
          <w:rFonts w:ascii="Helvetica" w:hAnsi="Helvetica"/>
          <w:sz w:val="18"/>
          <w:szCs w:val="22"/>
        </w:rPr>
        <w:t xml:space="preserve">The </w:t>
      </w:r>
      <w:r w:rsidR="00765C75">
        <w:rPr>
          <w:rFonts w:ascii="Helvetica" w:hAnsi="Helvetica"/>
          <w:sz w:val="18"/>
          <w:szCs w:val="22"/>
        </w:rPr>
        <w:t xml:space="preserve">experiment will be conducted in a web browser, and the </w:t>
      </w:r>
      <w:r w:rsidR="008E380E">
        <w:rPr>
          <w:rFonts w:ascii="Helvetica" w:hAnsi="Helvetica"/>
          <w:sz w:val="18"/>
          <w:szCs w:val="22"/>
        </w:rPr>
        <w:t xml:space="preserve">notification </w:t>
      </w:r>
      <w:r w:rsidR="00F34C85">
        <w:rPr>
          <w:rFonts w:ascii="Helvetica" w:hAnsi="Helvetica"/>
          <w:sz w:val="18"/>
          <w:szCs w:val="22"/>
        </w:rPr>
        <w:t>is</w:t>
      </w:r>
      <w:r w:rsidR="008E380E">
        <w:rPr>
          <w:rFonts w:ascii="Helvetica" w:hAnsi="Helvetica"/>
          <w:sz w:val="18"/>
          <w:szCs w:val="22"/>
        </w:rPr>
        <w:t xml:space="preserve"> implemented as a </w:t>
      </w:r>
      <w:r w:rsidR="00A75353">
        <w:rPr>
          <w:rFonts w:ascii="Helvetica" w:hAnsi="Helvetica"/>
          <w:sz w:val="18"/>
          <w:szCs w:val="22"/>
        </w:rPr>
        <w:t>Chrome extension browser</w:t>
      </w:r>
      <w:r w:rsidR="008E380E">
        <w:rPr>
          <w:rFonts w:ascii="Helvetica" w:hAnsi="Helvetica"/>
          <w:sz w:val="18"/>
          <w:szCs w:val="22"/>
        </w:rPr>
        <w:t xml:space="preserve"> plug-in</w:t>
      </w:r>
      <w:r w:rsidR="00C70640">
        <w:rPr>
          <w:rFonts w:ascii="Helvetica" w:hAnsi="Helvetica"/>
          <w:sz w:val="18"/>
          <w:szCs w:val="22"/>
        </w:rPr>
        <w:t xml:space="preserve"> using HTML and Java</w:t>
      </w:r>
      <w:r w:rsidR="006C04A5">
        <w:rPr>
          <w:rFonts w:ascii="Helvetica" w:hAnsi="Helvetica"/>
          <w:sz w:val="18"/>
          <w:szCs w:val="22"/>
        </w:rPr>
        <w:t>S</w:t>
      </w:r>
      <w:r w:rsidR="00C70640">
        <w:rPr>
          <w:rFonts w:ascii="Helvetica" w:hAnsi="Helvetica"/>
          <w:sz w:val="18"/>
          <w:szCs w:val="22"/>
        </w:rPr>
        <w:t>cript</w:t>
      </w:r>
      <w:r w:rsidR="008E380E">
        <w:rPr>
          <w:rFonts w:ascii="Helvetica" w:hAnsi="Helvetica"/>
          <w:sz w:val="18"/>
          <w:szCs w:val="22"/>
        </w:rPr>
        <w:t xml:space="preserve">. </w:t>
      </w:r>
      <w:r w:rsidR="00C246A6">
        <w:rPr>
          <w:rFonts w:ascii="Helvetica" w:hAnsi="Helvetica"/>
          <w:sz w:val="18"/>
          <w:szCs w:val="22"/>
        </w:rPr>
        <w:t xml:space="preserve">Upon </w:t>
      </w:r>
      <w:r w:rsidR="00596292">
        <w:rPr>
          <w:rFonts w:ascii="Helvetica" w:hAnsi="Helvetica"/>
          <w:sz w:val="18"/>
          <w:szCs w:val="22"/>
        </w:rPr>
        <w:t xml:space="preserve">switching </w:t>
      </w:r>
      <w:r w:rsidR="00E80D2F">
        <w:rPr>
          <w:rFonts w:ascii="Helvetica" w:hAnsi="Helvetica"/>
          <w:sz w:val="18"/>
          <w:szCs w:val="22"/>
        </w:rPr>
        <w:t>between browser tabs</w:t>
      </w:r>
      <w:r w:rsidR="00993D90">
        <w:rPr>
          <w:rFonts w:ascii="Helvetica" w:hAnsi="Helvetica"/>
          <w:sz w:val="18"/>
          <w:szCs w:val="22"/>
        </w:rPr>
        <w:t xml:space="preserve">, </w:t>
      </w:r>
      <w:r w:rsidR="00FF0442">
        <w:rPr>
          <w:rFonts w:ascii="Helvetica" w:hAnsi="Helvetica"/>
          <w:sz w:val="18"/>
          <w:szCs w:val="22"/>
        </w:rPr>
        <w:t>a notification will appear at the right-hand cor</w:t>
      </w:r>
      <w:r w:rsidR="004F0D3A">
        <w:rPr>
          <w:rFonts w:ascii="Helvetica" w:hAnsi="Helvetica"/>
          <w:sz w:val="18"/>
          <w:szCs w:val="22"/>
        </w:rPr>
        <w:t>ner of the screen</w:t>
      </w:r>
      <w:r w:rsidR="005B1D93">
        <w:rPr>
          <w:rFonts w:ascii="Helvetica" w:hAnsi="Helvetica"/>
          <w:sz w:val="18"/>
          <w:szCs w:val="22"/>
        </w:rPr>
        <w:t>.</w:t>
      </w:r>
      <w:r w:rsidR="003777B9">
        <w:rPr>
          <w:rFonts w:ascii="Helvetica" w:hAnsi="Helvetica"/>
          <w:sz w:val="18"/>
          <w:szCs w:val="22"/>
        </w:rPr>
        <w:t xml:space="preserve"> </w:t>
      </w:r>
      <w:r w:rsidR="00D64EE9">
        <w:rPr>
          <w:rFonts w:ascii="Helvetica" w:hAnsi="Helvetica"/>
          <w:sz w:val="18"/>
          <w:szCs w:val="22"/>
        </w:rPr>
        <w:t>All</w:t>
      </w:r>
      <w:r w:rsidR="00E36F28">
        <w:rPr>
          <w:rFonts w:ascii="Helvetica" w:hAnsi="Helvetica"/>
          <w:sz w:val="18"/>
          <w:szCs w:val="22"/>
        </w:rPr>
        <w:t xml:space="preserve"> key presses, </w:t>
      </w:r>
      <w:r w:rsidR="004D2EDD">
        <w:rPr>
          <w:rFonts w:ascii="Helvetica" w:hAnsi="Helvetica"/>
          <w:sz w:val="18"/>
          <w:szCs w:val="22"/>
        </w:rPr>
        <w:t>tab switches</w:t>
      </w:r>
      <w:r w:rsidR="00E36F28">
        <w:rPr>
          <w:rFonts w:ascii="Helvetica" w:hAnsi="Helvetica"/>
          <w:sz w:val="18"/>
          <w:szCs w:val="22"/>
        </w:rPr>
        <w:t xml:space="preserve"> and their corresponding timestamps</w:t>
      </w:r>
      <w:r w:rsidR="000D77FD">
        <w:rPr>
          <w:rFonts w:ascii="Helvetica" w:hAnsi="Helvetica"/>
          <w:sz w:val="18"/>
          <w:szCs w:val="22"/>
        </w:rPr>
        <w:t xml:space="preserve"> </w:t>
      </w:r>
      <w:r w:rsidR="00D64EE9">
        <w:rPr>
          <w:rFonts w:ascii="Helvetica" w:hAnsi="Helvetica"/>
          <w:sz w:val="18"/>
          <w:szCs w:val="22"/>
        </w:rPr>
        <w:t>are recorded using JavaScript.</w:t>
      </w:r>
      <w:r w:rsidR="008952FB">
        <w:rPr>
          <w:rFonts w:ascii="Helvetica" w:hAnsi="Helvetica"/>
          <w:sz w:val="18"/>
          <w:szCs w:val="22"/>
        </w:rPr>
        <w:t xml:space="preserve"> </w:t>
      </w:r>
      <w:r w:rsidR="004E5A4F">
        <w:rPr>
          <w:rFonts w:ascii="Helvetica" w:hAnsi="Helvetica"/>
          <w:sz w:val="18"/>
          <w:szCs w:val="22"/>
        </w:rPr>
        <w:t>The tab switch</w:t>
      </w:r>
      <w:r w:rsidR="00BE6C59">
        <w:rPr>
          <w:rFonts w:ascii="Helvetica" w:hAnsi="Helvetica"/>
          <w:sz w:val="18"/>
          <w:szCs w:val="22"/>
        </w:rPr>
        <w:t xml:space="preserve"> timestamps will be used to determine the number and duration of </w:t>
      </w:r>
      <w:r w:rsidR="002D795E">
        <w:rPr>
          <w:rFonts w:ascii="Helvetica" w:hAnsi="Helvetica"/>
          <w:sz w:val="18"/>
          <w:szCs w:val="22"/>
        </w:rPr>
        <w:t>switches</w:t>
      </w:r>
      <w:r w:rsidR="004649D6">
        <w:rPr>
          <w:rFonts w:ascii="Helvetica" w:hAnsi="Helvetica"/>
          <w:sz w:val="18"/>
          <w:szCs w:val="22"/>
        </w:rPr>
        <w:t xml:space="preserve"> away from the data entry tab</w:t>
      </w:r>
      <w:r w:rsidR="00F33F43">
        <w:rPr>
          <w:rFonts w:ascii="Helvetica" w:hAnsi="Helvetica"/>
          <w:sz w:val="18"/>
          <w:szCs w:val="22"/>
        </w:rPr>
        <w:t>.</w:t>
      </w:r>
    </w:p>
    <w:p w14:paraId="3D641510" w14:textId="77777777" w:rsidR="00305FE6" w:rsidRDefault="00305FE6" w:rsidP="00C11FA8">
      <w:pPr>
        <w:rPr>
          <w:rFonts w:ascii="Helvetica" w:hAnsi="Helvetica"/>
          <w:sz w:val="18"/>
          <w:szCs w:val="22"/>
        </w:rPr>
      </w:pPr>
    </w:p>
    <w:p w14:paraId="72E8F1D0" w14:textId="6D91BE88" w:rsidR="00305FE6" w:rsidRPr="00946123" w:rsidRDefault="00305FE6" w:rsidP="00C11FA8">
      <w:pPr>
        <w:rPr>
          <w:rFonts w:ascii="Helvetica" w:hAnsi="Helvetica"/>
          <w:b/>
          <w:sz w:val="18"/>
          <w:szCs w:val="22"/>
        </w:rPr>
      </w:pPr>
      <w:r w:rsidRPr="00946123">
        <w:rPr>
          <w:rFonts w:ascii="Helvetica" w:hAnsi="Helvetica"/>
          <w:b/>
          <w:sz w:val="18"/>
          <w:szCs w:val="22"/>
        </w:rPr>
        <w:t>Results (expected)</w:t>
      </w:r>
    </w:p>
    <w:p w14:paraId="22B2AD2B" w14:textId="4A782AEA" w:rsidR="008A6926" w:rsidRDefault="008A6926" w:rsidP="000151F2">
      <w:pPr>
        <w:pStyle w:val="p1"/>
        <w:numPr>
          <w:ilvl w:val="0"/>
          <w:numId w:val="1"/>
        </w:numPr>
        <w:rPr>
          <w:rStyle w:val="apple-converted-space"/>
          <w:color w:val="auto"/>
        </w:rPr>
      </w:pPr>
      <w:r w:rsidRPr="0054258A">
        <w:rPr>
          <w:color w:val="auto"/>
        </w:rPr>
        <w:t>Participants will initially look up and enter data items in the order of the data entry form</w:t>
      </w:r>
      <w:commentRangeStart w:id="62"/>
      <w:r w:rsidRPr="0054258A">
        <w:rPr>
          <w:color w:val="auto"/>
        </w:rPr>
        <w:t xml:space="preserve">. Participants </w:t>
      </w:r>
      <w:r w:rsidR="00ED728E" w:rsidRPr="0054258A">
        <w:rPr>
          <w:color w:val="auto"/>
        </w:rPr>
        <w:t>in the</w:t>
      </w:r>
      <w:r w:rsidRPr="0054258A">
        <w:rPr>
          <w:color w:val="auto"/>
        </w:rPr>
        <w:t xml:space="preserve"> notification </w:t>
      </w:r>
      <w:r w:rsidR="00ED728E" w:rsidRPr="0054258A">
        <w:rPr>
          <w:color w:val="auto"/>
        </w:rPr>
        <w:t xml:space="preserve">condition </w:t>
      </w:r>
      <w:r w:rsidRPr="0054258A">
        <w:rPr>
          <w:color w:val="auto"/>
        </w:rPr>
        <w:t xml:space="preserve">will learn that if an item takes longer to find, they will first </w:t>
      </w:r>
      <w:r w:rsidR="00A85C46" w:rsidRPr="0054258A">
        <w:rPr>
          <w:color w:val="auto"/>
        </w:rPr>
        <w:t>look up and enter</w:t>
      </w:r>
      <w:r w:rsidRPr="0054258A">
        <w:rPr>
          <w:color w:val="auto"/>
        </w:rPr>
        <w:t xml:space="preserve"> other items. Participants with no notification will </w:t>
      </w:r>
      <w:r w:rsidR="003F1A40" w:rsidRPr="0054258A">
        <w:rPr>
          <w:color w:val="auto"/>
        </w:rPr>
        <w:t>continue to enter</w:t>
      </w:r>
      <w:r w:rsidRPr="0054258A">
        <w:rPr>
          <w:color w:val="auto"/>
        </w:rPr>
        <w:t xml:space="preserve"> the form in sequential order.</w:t>
      </w:r>
      <w:commentRangeEnd w:id="62"/>
      <w:r w:rsidR="00933943">
        <w:rPr>
          <w:rStyle w:val="CommentReference"/>
          <w:rFonts w:asciiTheme="minorHAnsi" w:hAnsiTheme="minorHAnsi" w:cstheme="minorBidi"/>
          <w:color w:val="auto"/>
          <w:lang w:eastAsia="en-US"/>
        </w:rPr>
        <w:commentReference w:id="62"/>
      </w:r>
      <w:r w:rsidRPr="0054258A">
        <w:rPr>
          <w:rStyle w:val="apple-converted-space"/>
          <w:color w:val="auto"/>
        </w:rPr>
        <w:t> </w:t>
      </w:r>
    </w:p>
    <w:p w14:paraId="4E066841" w14:textId="77777777" w:rsidR="00A502FA" w:rsidRDefault="00513B0C" w:rsidP="00A502FA">
      <w:pPr>
        <w:pStyle w:val="p1"/>
        <w:numPr>
          <w:ilvl w:val="0"/>
          <w:numId w:val="1"/>
        </w:numPr>
        <w:rPr>
          <w:rStyle w:val="apple-converted-space"/>
          <w:color w:val="auto"/>
        </w:rPr>
      </w:pPr>
      <w:commentRangeStart w:id="63"/>
      <w:r>
        <w:rPr>
          <w:rStyle w:val="apple-converted-space"/>
          <w:color w:val="auto"/>
        </w:rPr>
        <w:t>Participants in the notification condition w</w:t>
      </w:r>
      <w:r w:rsidR="005C0E2F">
        <w:rPr>
          <w:rStyle w:val="apple-converted-space"/>
          <w:color w:val="auto"/>
        </w:rPr>
        <w:t>ill make</w:t>
      </w:r>
      <w:r w:rsidR="00B44236">
        <w:rPr>
          <w:rStyle w:val="apple-converted-space"/>
          <w:color w:val="auto"/>
        </w:rPr>
        <w:t xml:space="preserve"> more but</w:t>
      </w:r>
      <w:r w:rsidR="00A502FA">
        <w:rPr>
          <w:rStyle w:val="apple-converted-space"/>
          <w:color w:val="auto"/>
        </w:rPr>
        <w:t xml:space="preserve"> shorter interruptions</w:t>
      </w:r>
      <w:commentRangeEnd w:id="63"/>
      <w:r w:rsidR="00813F58">
        <w:rPr>
          <w:rStyle w:val="CommentReference"/>
          <w:rFonts w:asciiTheme="minorHAnsi" w:hAnsiTheme="minorHAnsi" w:cstheme="minorBidi"/>
          <w:color w:val="auto"/>
          <w:lang w:eastAsia="en-US"/>
        </w:rPr>
        <w:commentReference w:id="63"/>
      </w:r>
      <w:r w:rsidR="00A502FA">
        <w:rPr>
          <w:rStyle w:val="apple-converted-space"/>
          <w:color w:val="auto"/>
        </w:rPr>
        <w:t>.</w:t>
      </w:r>
    </w:p>
    <w:p w14:paraId="7D7308AD" w14:textId="4747808C" w:rsidR="005C0E2F" w:rsidRPr="00A502FA" w:rsidRDefault="005C0E2F" w:rsidP="00A502FA">
      <w:pPr>
        <w:pStyle w:val="p1"/>
        <w:numPr>
          <w:ilvl w:val="0"/>
          <w:numId w:val="1"/>
        </w:numPr>
        <w:rPr>
          <w:rStyle w:val="apple-converted-space"/>
          <w:color w:val="auto"/>
        </w:rPr>
      </w:pPr>
      <w:commentRangeStart w:id="64"/>
      <w:r w:rsidRPr="00A502FA">
        <w:rPr>
          <w:rStyle w:val="apple-converted-space"/>
          <w:color w:val="auto"/>
        </w:rPr>
        <w:t xml:space="preserve">Participants will look up and enter fewer items </w:t>
      </w:r>
      <w:r w:rsidR="00147C72" w:rsidRPr="00A502FA">
        <w:rPr>
          <w:rStyle w:val="apple-converted-space"/>
          <w:color w:val="auto"/>
        </w:rPr>
        <w:t>per switch</w:t>
      </w:r>
      <w:commentRangeEnd w:id="64"/>
      <w:r w:rsidR="00813F58">
        <w:rPr>
          <w:rStyle w:val="CommentReference"/>
          <w:rFonts w:asciiTheme="minorHAnsi" w:hAnsiTheme="minorHAnsi" w:cstheme="minorBidi"/>
          <w:color w:val="auto"/>
          <w:lang w:eastAsia="en-US"/>
        </w:rPr>
        <w:commentReference w:id="64"/>
      </w:r>
      <w:r w:rsidR="00147C72" w:rsidRPr="00A502FA">
        <w:rPr>
          <w:rStyle w:val="apple-converted-space"/>
          <w:color w:val="auto"/>
        </w:rPr>
        <w:t>.</w:t>
      </w:r>
    </w:p>
    <w:p w14:paraId="2F5CC2EB" w14:textId="77777777" w:rsidR="000E5E27" w:rsidRDefault="000E5E27" w:rsidP="00C11FA8">
      <w:pPr>
        <w:rPr>
          <w:rFonts w:ascii="Helvetica" w:hAnsi="Helvetica"/>
          <w:sz w:val="18"/>
          <w:szCs w:val="22"/>
        </w:rPr>
      </w:pPr>
    </w:p>
    <w:p w14:paraId="5FD6E68A" w14:textId="4429A208" w:rsidR="00506589" w:rsidRPr="00FD2236" w:rsidRDefault="00506589" w:rsidP="00C11FA8">
      <w:pPr>
        <w:rPr>
          <w:rFonts w:ascii="Helvetica" w:hAnsi="Helvetica"/>
          <w:b/>
          <w:sz w:val="18"/>
          <w:szCs w:val="22"/>
        </w:rPr>
      </w:pPr>
      <w:r w:rsidRPr="00FD2236">
        <w:rPr>
          <w:rFonts w:ascii="Helvetica" w:hAnsi="Helvetica"/>
          <w:b/>
          <w:sz w:val="18"/>
          <w:szCs w:val="22"/>
        </w:rPr>
        <w:t>Study 2</w:t>
      </w:r>
      <w:r w:rsidR="008D25B0" w:rsidRPr="00FD2236">
        <w:rPr>
          <w:rFonts w:ascii="Helvetica" w:hAnsi="Helvetica"/>
          <w:b/>
          <w:sz w:val="18"/>
          <w:szCs w:val="22"/>
        </w:rPr>
        <w:t xml:space="preserve"> – field study</w:t>
      </w:r>
    </w:p>
    <w:p w14:paraId="676861EB" w14:textId="7A7750F6" w:rsidR="005A5B54" w:rsidRDefault="004A6523" w:rsidP="00C11FA8">
      <w:pPr>
        <w:rPr>
          <w:rFonts w:ascii="Helvetica" w:hAnsi="Helvetica"/>
          <w:sz w:val="18"/>
          <w:szCs w:val="22"/>
        </w:rPr>
      </w:pPr>
      <w:proofErr w:type="gramStart"/>
      <w:r>
        <w:rPr>
          <w:rFonts w:ascii="Helvetica" w:hAnsi="Helvetica"/>
          <w:sz w:val="18"/>
          <w:szCs w:val="22"/>
        </w:rPr>
        <w:t>In order to</w:t>
      </w:r>
      <w:proofErr w:type="gramEnd"/>
      <w:r>
        <w:rPr>
          <w:rFonts w:ascii="Helvetica" w:hAnsi="Helvetica"/>
          <w:sz w:val="18"/>
          <w:szCs w:val="22"/>
        </w:rPr>
        <w:t xml:space="preserve"> understand whether </w:t>
      </w:r>
      <w:r w:rsidR="00D855E6">
        <w:rPr>
          <w:rFonts w:ascii="Helvetica" w:hAnsi="Helvetica"/>
          <w:sz w:val="18"/>
          <w:szCs w:val="22"/>
        </w:rPr>
        <w:t xml:space="preserve">the notification will work in a less controlled </w:t>
      </w:r>
      <w:r w:rsidR="00744AD4">
        <w:rPr>
          <w:rFonts w:ascii="Helvetica" w:hAnsi="Helvetica"/>
          <w:sz w:val="18"/>
          <w:szCs w:val="22"/>
        </w:rPr>
        <w:t>setting</w:t>
      </w:r>
      <w:r w:rsidR="00606110">
        <w:rPr>
          <w:rFonts w:ascii="Helvetica" w:hAnsi="Helvetica"/>
          <w:sz w:val="18"/>
          <w:szCs w:val="22"/>
        </w:rPr>
        <w:t xml:space="preserve">, the study will be replicated </w:t>
      </w:r>
      <w:r w:rsidR="0037201E">
        <w:rPr>
          <w:rFonts w:ascii="Helvetica" w:hAnsi="Helvetica"/>
          <w:sz w:val="18"/>
          <w:szCs w:val="22"/>
        </w:rPr>
        <w:t xml:space="preserve">with </w:t>
      </w:r>
      <w:r w:rsidR="004B10F9">
        <w:rPr>
          <w:rFonts w:ascii="Helvetica" w:hAnsi="Helvetica"/>
          <w:sz w:val="18"/>
          <w:szCs w:val="22"/>
        </w:rPr>
        <w:t xml:space="preserve">data </w:t>
      </w:r>
      <w:r w:rsidR="00160964">
        <w:rPr>
          <w:rFonts w:ascii="Helvetica" w:hAnsi="Helvetica"/>
          <w:sz w:val="18"/>
          <w:szCs w:val="22"/>
        </w:rPr>
        <w:t xml:space="preserve">entry </w:t>
      </w:r>
      <w:r w:rsidR="004B10F9">
        <w:rPr>
          <w:rFonts w:ascii="Helvetica" w:hAnsi="Helvetica"/>
          <w:sz w:val="18"/>
          <w:szCs w:val="22"/>
        </w:rPr>
        <w:t>workers doing expenses work</w:t>
      </w:r>
      <w:r w:rsidR="0037201E">
        <w:rPr>
          <w:rFonts w:ascii="Helvetica" w:hAnsi="Helvetica"/>
          <w:sz w:val="18"/>
          <w:szCs w:val="22"/>
        </w:rPr>
        <w:t xml:space="preserve">. </w:t>
      </w:r>
      <w:r w:rsidR="00160964">
        <w:rPr>
          <w:rFonts w:ascii="Helvetica" w:hAnsi="Helvetica"/>
          <w:sz w:val="18"/>
          <w:szCs w:val="22"/>
        </w:rPr>
        <w:t>They</w:t>
      </w:r>
      <w:r w:rsidR="0037201E">
        <w:rPr>
          <w:rFonts w:ascii="Helvetica" w:hAnsi="Helvetica"/>
          <w:sz w:val="18"/>
          <w:szCs w:val="22"/>
        </w:rPr>
        <w:t xml:space="preserve"> will be asked to install the </w:t>
      </w:r>
      <w:r w:rsidR="00BE2323">
        <w:rPr>
          <w:rFonts w:ascii="Helvetica" w:hAnsi="Helvetica"/>
          <w:sz w:val="18"/>
          <w:szCs w:val="22"/>
        </w:rPr>
        <w:t xml:space="preserve">plug-in </w:t>
      </w:r>
      <w:r w:rsidR="00216C87">
        <w:rPr>
          <w:rFonts w:ascii="Helvetica" w:hAnsi="Helvetica"/>
          <w:sz w:val="18"/>
          <w:szCs w:val="22"/>
        </w:rPr>
        <w:t xml:space="preserve">in their browser and use </w:t>
      </w:r>
      <w:r w:rsidR="00E6195C">
        <w:rPr>
          <w:rFonts w:ascii="Helvetica" w:hAnsi="Helvetica"/>
          <w:sz w:val="18"/>
          <w:szCs w:val="22"/>
        </w:rPr>
        <w:t xml:space="preserve">it </w:t>
      </w:r>
      <w:r w:rsidR="00216C87">
        <w:rPr>
          <w:rFonts w:ascii="Helvetica" w:hAnsi="Helvetica"/>
          <w:sz w:val="18"/>
          <w:szCs w:val="22"/>
        </w:rPr>
        <w:t xml:space="preserve">when they </w:t>
      </w:r>
      <w:r w:rsidR="00326640">
        <w:rPr>
          <w:rFonts w:ascii="Helvetica" w:hAnsi="Helvetica"/>
          <w:sz w:val="18"/>
          <w:szCs w:val="22"/>
        </w:rPr>
        <w:t xml:space="preserve">are </w:t>
      </w:r>
      <w:r w:rsidR="00216C87">
        <w:rPr>
          <w:rFonts w:ascii="Helvetica" w:hAnsi="Helvetica"/>
          <w:sz w:val="18"/>
          <w:szCs w:val="22"/>
        </w:rPr>
        <w:t>process</w:t>
      </w:r>
      <w:r w:rsidR="00326640">
        <w:rPr>
          <w:rFonts w:ascii="Helvetica" w:hAnsi="Helvetica"/>
          <w:sz w:val="18"/>
          <w:szCs w:val="22"/>
        </w:rPr>
        <w:t>ing</w:t>
      </w:r>
      <w:r w:rsidR="00216C87">
        <w:rPr>
          <w:rFonts w:ascii="Helvetica" w:hAnsi="Helvetica"/>
          <w:sz w:val="18"/>
          <w:szCs w:val="22"/>
        </w:rPr>
        <w:t xml:space="preserve"> expenses. </w:t>
      </w:r>
      <w:r w:rsidR="00095AFC">
        <w:rPr>
          <w:rFonts w:ascii="Helvetica" w:hAnsi="Helvetica"/>
          <w:sz w:val="18"/>
          <w:szCs w:val="22"/>
        </w:rPr>
        <w:t>Participants</w:t>
      </w:r>
      <w:r w:rsidR="00C95400">
        <w:rPr>
          <w:rFonts w:ascii="Helvetica" w:hAnsi="Helvetica"/>
          <w:sz w:val="18"/>
          <w:szCs w:val="22"/>
        </w:rPr>
        <w:t xml:space="preserve"> can </w:t>
      </w:r>
      <w:r w:rsidR="00C43A55">
        <w:rPr>
          <w:rFonts w:ascii="Helvetica" w:hAnsi="Helvetica"/>
          <w:sz w:val="18"/>
          <w:szCs w:val="22"/>
        </w:rPr>
        <w:t xml:space="preserve">use the add-in to </w:t>
      </w:r>
      <w:r w:rsidR="00C95400">
        <w:rPr>
          <w:rFonts w:ascii="Helvetica" w:hAnsi="Helvetica"/>
          <w:sz w:val="18"/>
          <w:szCs w:val="22"/>
        </w:rPr>
        <w:t xml:space="preserve">select </w:t>
      </w:r>
      <w:r w:rsidR="00C31759">
        <w:rPr>
          <w:rFonts w:ascii="Helvetica" w:hAnsi="Helvetica"/>
          <w:sz w:val="18"/>
          <w:szCs w:val="22"/>
        </w:rPr>
        <w:t>the</w:t>
      </w:r>
      <w:r w:rsidR="00C95400">
        <w:rPr>
          <w:rFonts w:ascii="Helvetica" w:hAnsi="Helvetica"/>
          <w:sz w:val="18"/>
          <w:szCs w:val="22"/>
        </w:rPr>
        <w:t xml:space="preserve"> browser page </w:t>
      </w:r>
      <w:r w:rsidR="00C31759">
        <w:rPr>
          <w:rFonts w:ascii="Helvetica" w:hAnsi="Helvetica"/>
          <w:sz w:val="18"/>
          <w:szCs w:val="22"/>
        </w:rPr>
        <w:t xml:space="preserve">which shows the expenses system </w:t>
      </w:r>
      <w:r w:rsidR="00C95400">
        <w:rPr>
          <w:rFonts w:ascii="Helvetica" w:hAnsi="Helvetica"/>
          <w:sz w:val="18"/>
          <w:szCs w:val="22"/>
        </w:rPr>
        <w:t xml:space="preserve">as the ‘main task page’. </w:t>
      </w:r>
      <w:r w:rsidR="008B2C6E">
        <w:rPr>
          <w:rFonts w:ascii="Helvetica" w:hAnsi="Helvetica"/>
          <w:sz w:val="18"/>
          <w:szCs w:val="22"/>
        </w:rPr>
        <w:t>Every time they switch away from this page, or if the page is inactive for more than x seconds</w:t>
      </w:r>
      <w:r w:rsidR="00E84789">
        <w:rPr>
          <w:rFonts w:ascii="Helvetica" w:hAnsi="Helvetica"/>
          <w:sz w:val="18"/>
          <w:szCs w:val="22"/>
        </w:rPr>
        <w:t xml:space="preserve">, </w:t>
      </w:r>
      <w:r w:rsidR="00211A65">
        <w:rPr>
          <w:rFonts w:ascii="Helvetica" w:hAnsi="Helvetica"/>
          <w:sz w:val="18"/>
          <w:szCs w:val="22"/>
        </w:rPr>
        <w:t>a JavaScript event will be</w:t>
      </w:r>
      <w:r w:rsidR="00EE4564">
        <w:rPr>
          <w:rFonts w:ascii="Helvetica" w:hAnsi="Helvetica"/>
          <w:sz w:val="18"/>
          <w:szCs w:val="22"/>
        </w:rPr>
        <w:t xml:space="preserve"> triggered to log the timestamp</w:t>
      </w:r>
      <w:r w:rsidR="00211A65">
        <w:rPr>
          <w:rFonts w:ascii="Helvetica" w:hAnsi="Helvetica"/>
          <w:sz w:val="18"/>
          <w:szCs w:val="22"/>
        </w:rPr>
        <w:t xml:space="preserve">. </w:t>
      </w:r>
      <w:r w:rsidR="00B71C28">
        <w:rPr>
          <w:rFonts w:ascii="Helvetica" w:hAnsi="Helvetica"/>
          <w:sz w:val="18"/>
          <w:szCs w:val="22"/>
        </w:rPr>
        <w:t>This event will be trigg</w:t>
      </w:r>
      <w:r w:rsidR="001A57AF">
        <w:rPr>
          <w:rFonts w:ascii="Helvetica" w:hAnsi="Helvetica"/>
          <w:sz w:val="18"/>
          <w:szCs w:val="22"/>
        </w:rPr>
        <w:t>e</w:t>
      </w:r>
      <w:r w:rsidR="00B71C28">
        <w:rPr>
          <w:rFonts w:ascii="Helvetica" w:hAnsi="Helvetica"/>
          <w:sz w:val="18"/>
          <w:szCs w:val="22"/>
        </w:rPr>
        <w:t>red again when th</w:t>
      </w:r>
      <w:r w:rsidR="001A57AF">
        <w:rPr>
          <w:rFonts w:ascii="Helvetica" w:hAnsi="Helvetica"/>
          <w:sz w:val="18"/>
          <w:szCs w:val="22"/>
        </w:rPr>
        <w:t>e user returns to the page. The</w:t>
      </w:r>
      <w:r w:rsidR="00B71C28">
        <w:rPr>
          <w:rFonts w:ascii="Helvetica" w:hAnsi="Helvetica"/>
          <w:sz w:val="18"/>
          <w:szCs w:val="22"/>
        </w:rPr>
        <w:t xml:space="preserve"> timestamps will be used </w:t>
      </w:r>
      <w:r w:rsidR="00CA5C82">
        <w:rPr>
          <w:rFonts w:ascii="Helvetica" w:hAnsi="Helvetica"/>
          <w:sz w:val="18"/>
          <w:szCs w:val="22"/>
        </w:rPr>
        <w:t xml:space="preserve">(and stored in an online spreadsheet?) </w:t>
      </w:r>
      <w:r w:rsidR="00B71C28">
        <w:rPr>
          <w:rFonts w:ascii="Helvetica" w:hAnsi="Helvetica"/>
          <w:sz w:val="18"/>
          <w:szCs w:val="22"/>
        </w:rPr>
        <w:t>to determine the</w:t>
      </w:r>
      <w:r w:rsidR="00C548DD">
        <w:rPr>
          <w:rFonts w:ascii="Helvetica" w:hAnsi="Helvetica"/>
          <w:sz w:val="18"/>
          <w:szCs w:val="22"/>
        </w:rPr>
        <w:t xml:space="preserve"> numbe</w:t>
      </w:r>
      <w:r w:rsidR="00CA5C82">
        <w:rPr>
          <w:rFonts w:ascii="Helvetica" w:hAnsi="Helvetica"/>
          <w:sz w:val="18"/>
          <w:szCs w:val="22"/>
        </w:rPr>
        <w:t>r and duration of interruptions.</w:t>
      </w:r>
    </w:p>
    <w:p w14:paraId="5CB39B58" w14:textId="77777777" w:rsidR="005A5B54" w:rsidRDefault="005A5B54" w:rsidP="005A5B54">
      <w:pPr>
        <w:rPr>
          <w:rFonts w:ascii="Helvetica" w:hAnsi="Helvetica"/>
          <w:sz w:val="18"/>
          <w:szCs w:val="22"/>
        </w:rPr>
      </w:pPr>
      <w:r>
        <w:rPr>
          <w:rFonts w:ascii="Helvetica" w:hAnsi="Helvetica"/>
          <w:sz w:val="18"/>
          <w:szCs w:val="22"/>
        </w:rPr>
        <w:t xml:space="preserve">To observe the effect of time feedback, the participants will be divided into a control and experimental group. </w:t>
      </w:r>
    </w:p>
    <w:p w14:paraId="38F068F3" w14:textId="27C5080D" w:rsidR="00DD2F71" w:rsidRDefault="005A5B54" w:rsidP="00E255DB">
      <w:pPr>
        <w:rPr>
          <w:rFonts w:ascii="Helvetica" w:hAnsi="Helvetica"/>
          <w:sz w:val="18"/>
          <w:szCs w:val="22"/>
        </w:rPr>
      </w:pPr>
      <w:r>
        <w:rPr>
          <w:rFonts w:ascii="Helvetica" w:hAnsi="Helvetica"/>
          <w:sz w:val="18"/>
          <w:szCs w:val="22"/>
        </w:rPr>
        <w:t xml:space="preserve">The </w:t>
      </w:r>
      <w:r w:rsidR="00155930">
        <w:rPr>
          <w:rFonts w:ascii="Helvetica" w:hAnsi="Helvetica"/>
          <w:sz w:val="18"/>
          <w:szCs w:val="22"/>
        </w:rPr>
        <w:t>experimental</w:t>
      </w:r>
      <w:r>
        <w:rPr>
          <w:rFonts w:ascii="Helvetica" w:hAnsi="Helvetica"/>
          <w:sz w:val="18"/>
          <w:szCs w:val="22"/>
        </w:rPr>
        <w:t xml:space="preserve"> group will be asked to install the plug-in</w:t>
      </w:r>
      <w:r w:rsidR="008B2C6E">
        <w:rPr>
          <w:rFonts w:ascii="Helvetica" w:hAnsi="Helvetica"/>
          <w:sz w:val="18"/>
          <w:szCs w:val="22"/>
        </w:rPr>
        <w:t xml:space="preserve"> and </w:t>
      </w:r>
      <w:r w:rsidR="00E255DB">
        <w:rPr>
          <w:rFonts w:ascii="Helvetica" w:hAnsi="Helvetica"/>
          <w:sz w:val="18"/>
          <w:szCs w:val="22"/>
        </w:rPr>
        <w:t>will receive a notification. If the main task page is not in focus</w:t>
      </w:r>
      <w:r w:rsidR="00D070DB">
        <w:rPr>
          <w:rFonts w:ascii="Helvetica" w:hAnsi="Helvetica"/>
          <w:sz w:val="18"/>
          <w:szCs w:val="22"/>
        </w:rPr>
        <w:t>, either because participants have switched to another page or if it has been inactive for x seconds</w:t>
      </w:r>
      <w:r w:rsidR="00671E08">
        <w:rPr>
          <w:rFonts w:ascii="Helvetica" w:hAnsi="Helvetica"/>
          <w:sz w:val="18"/>
          <w:szCs w:val="22"/>
        </w:rPr>
        <w:t xml:space="preserve">, they will receive a notification with a warning message. Upon returning to the expenses </w:t>
      </w:r>
      <w:r w:rsidR="009437A4">
        <w:rPr>
          <w:rFonts w:ascii="Helvetica" w:hAnsi="Helvetica"/>
          <w:sz w:val="18"/>
          <w:szCs w:val="22"/>
        </w:rPr>
        <w:t>page</w:t>
      </w:r>
      <w:r w:rsidR="00671E08">
        <w:rPr>
          <w:rFonts w:ascii="Helvetica" w:hAnsi="Helvetica"/>
          <w:sz w:val="18"/>
          <w:szCs w:val="22"/>
        </w:rPr>
        <w:t xml:space="preserve">, </w:t>
      </w:r>
      <w:r w:rsidR="009437A4">
        <w:rPr>
          <w:rFonts w:ascii="Helvetica" w:hAnsi="Helvetica"/>
          <w:sz w:val="18"/>
          <w:szCs w:val="22"/>
        </w:rPr>
        <w:t xml:space="preserve">they will receive a notification indicating how long they were away from the page. </w:t>
      </w:r>
      <w:r w:rsidR="00762E5E">
        <w:rPr>
          <w:rFonts w:ascii="Helvetica" w:hAnsi="Helvetica"/>
          <w:sz w:val="18"/>
          <w:szCs w:val="22"/>
        </w:rPr>
        <w:t>The control group will be asked to install the plug-in, but will receive no notifications. It is explained that the purpose of the study is to log people’s switching behaviour, and participants will be able to see their data at the end of the study.</w:t>
      </w:r>
    </w:p>
    <w:p w14:paraId="5A5E659D" w14:textId="5E2CE4BB" w:rsidR="00981E84" w:rsidRDefault="00F928F3" w:rsidP="00C11FA8">
      <w:pPr>
        <w:rPr>
          <w:rFonts w:ascii="Helvetica" w:hAnsi="Helvetica"/>
          <w:sz w:val="18"/>
          <w:szCs w:val="22"/>
        </w:rPr>
      </w:pPr>
      <w:r>
        <w:rPr>
          <w:rFonts w:ascii="Helvetica" w:hAnsi="Helvetica"/>
          <w:sz w:val="18"/>
          <w:szCs w:val="22"/>
        </w:rPr>
        <w:t>Participants will be asked to use the add-in for one week</w:t>
      </w:r>
      <w:r w:rsidR="00C22B53">
        <w:rPr>
          <w:rFonts w:ascii="Helvetica" w:hAnsi="Helvetica"/>
          <w:sz w:val="18"/>
          <w:szCs w:val="22"/>
        </w:rPr>
        <w:t xml:space="preserve"> in which they </w:t>
      </w:r>
      <w:proofErr w:type="gramStart"/>
      <w:r w:rsidR="00C22B53">
        <w:rPr>
          <w:rFonts w:ascii="Helvetica" w:hAnsi="Helvetica"/>
          <w:sz w:val="18"/>
          <w:szCs w:val="22"/>
        </w:rPr>
        <w:t>have to</w:t>
      </w:r>
      <w:proofErr w:type="gramEnd"/>
      <w:r w:rsidR="00C22B53">
        <w:rPr>
          <w:rFonts w:ascii="Helvetica" w:hAnsi="Helvetica"/>
          <w:sz w:val="18"/>
          <w:szCs w:val="22"/>
        </w:rPr>
        <w:t xml:space="preserve"> do a substantial amount of expenses work</w:t>
      </w:r>
      <w:r w:rsidR="00EB2FFF">
        <w:rPr>
          <w:rFonts w:ascii="Helvetica" w:hAnsi="Helvetica"/>
          <w:sz w:val="18"/>
          <w:szCs w:val="22"/>
        </w:rPr>
        <w:t>, and</w:t>
      </w:r>
      <w:r w:rsidR="00361695">
        <w:rPr>
          <w:rFonts w:ascii="Helvetica" w:hAnsi="Helvetica"/>
          <w:sz w:val="18"/>
          <w:szCs w:val="22"/>
        </w:rPr>
        <w:t xml:space="preserve"> keep a diary of their experiences. Within a week of finishing the diary, a follow-up interview will be scheduled</w:t>
      </w:r>
      <w:r w:rsidR="00761328">
        <w:rPr>
          <w:rFonts w:ascii="Helvetica" w:hAnsi="Helvetica"/>
          <w:sz w:val="18"/>
          <w:szCs w:val="22"/>
        </w:rPr>
        <w:t xml:space="preserve"> </w:t>
      </w:r>
      <w:r w:rsidR="00BC1DB3">
        <w:rPr>
          <w:rFonts w:ascii="Helvetica" w:hAnsi="Helvetica"/>
          <w:sz w:val="18"/>
          <w:szCs w:val="22"/>
        </w:rPr>
        <w:t xml:space="preserve">to gather </w:t>
      </w:r>
      <w:r w:rsidR="00761328">
        <w:rPr>
          <w:rFonts w:ascii="Helvetica" w:hAnsi="Helvetica"/>
          <w:sz w:val="18"/>
          <w:szCs w:val="22"/>
        </w:rPr>
        <w:t xml:space="preserve">more detailed explanations </w:t>
      </w:r>
      <w:r w:rsidR="00385AB9">
        <w:rPr>
          <w:rFonts w:ascii="Helvetica" w:hAnsi="Helvetica"/>
          <w:sz w:val="18"/>
          <w:szCs w:val="22"/>
        </w:rPr>
        <w:t>of participants’ experiences of using the add-in.</w:t>
      </w:r>
    </w:p>
    <w:p w14:paraId="05FAD342" w14:textId="77777777" w:rsidR="009437A4" w:rsidRDefault="009437A4" w:rsidP="00C11FA8">
      <w:pPr>
        <w:rPr>
          <w:rFonts w:ascii="Helvetica" w:hAnsi="Helvetica"/>
          <w:sz w:val="18"/>
          <w:szCs w:val="22"/>
        </w:rPr>
      </w:pPr>
    </w:p>
    <w:p w14:paraId="65A72EE4" w14:textId="7384819C" w:rsidR="00FB4ACD" w:rsidRDefault="00DF4A9C" w:rsidP="00C11FA8">
      <w:pPr>
        <w:rPr>
          <w:rFonts w:ascii="Helvetica" w:hAnsi="Helvetica"/>
          <w:sz w:val="18"/>
          <w:szCs w:val="22"/>
        </w:rPr>
      </w:pPr>
      <w:r>
        <w:rPr>
          <w:rFonts w:ascii="Helvetica" w:hAnsi="Helvetica"/>
          <w:sz w:val="18"/>
          <w:szCs w:val="22"/>
        </w:rPr>
        <w:t xml:space="preserve">The study aims to address the following research question: </w:t>
      </w:r>
      <w:commentRangeStart w:id="65"/>
      <w:r w:rsidR="00083707">
        <w:rPr>
          <w:rFonts w:ascii="Helvetica" w:hAnsi="Helvetica"/>
          <w:sz w:val="18"/>
          <w:szCs w:val="22"/>
        </w:rPr>
        <w:t xml:space="preserve">does feedback on interruption length </w:t>
      </w:r>
      <w:proofErr w:type="gramStart"/>
      <w:r w:rsidR="00083707">
        <w:rPr>
          <w:rFonts w:ascii="Helvetica" w:hAnsi="Helvetica"/>
          <w:sz w:val="18"/>
          <w:szCs w:val="22"/>
        </w:rPr>
        <w:t>have an effect on</w:t>
      </w:r>
      <w:proofErr w:type="gramEnd"/>
      <w:r w:rsidR="00083707">
        <w:rPr>
          <w:rFonts w:ascii="Helvetica" w:hAnsi="Helvetica"/>
          <w:sz w:val="18"/>
          <w:szCs w:val="22"/>
        </w:rPr>
        <w:t xml:space="preserve"> people’</w:t>
      </w:r>
      <w:r w:rsidR="00CD6632">
        <w:rPr>
          <w:rFonts w:ascii="Helvetica" w:hAnsi="Helvetica"/>
          <w:sz w:val="18"/>
          <w:szCs w:val="22"/>
        </w:rPr>
        <w:t>s self-interruption</w:t>
      </w:r>
      <w:r w:rsidR="009647F1">
        <w:rPr>
          <w:rFonts w:ascii="Helvetica" w:hAnsi="Helvetica"/>
          <w:sz w:val="18"/>
          <w:szCs w:val="22"/>
        </w:rPr>
        <w:t xml:space="preserve"> behaviour</w:t>
      </w:r>
      <w:r w:rsidR="00083707">
        <w:rPr>
          <w:rFonts w:ascii="Helvetica" w:hAnsi="Helvetica"/>
          <w:sz w:val="18"/>
          <w:szCs w:val="22"/>
        </w:rPr>
        <w:t xml:space="preserve"> for expenses work in a finance office setting</w:t>
      </w:r>
      <w:commentRangeEnd w:id="65"/>
      <w:r w:rsidR="001653BF">
        <w:rPr>
          <w:rStyle w:val="CommentReference"/>
        </w:rPr>
        <w:commentReference w:id="65"/>
      </w:r>
      <w:r w:rsidR="00083707">
        <w:rPr>
          <w:rFonts w:ascii="Helvetica" w:hAnsi="Helvetica"/>
          <w:sz w:val="18"/>
          <w:szCs w:val="22"/>
        </w:rPr>
        <w:t xml:space="preserve">? </w:t>
      </w:r>
    </w:p>
    <w:p w14:paraId="73820CE7" w14:textId="77777777" w:rsidR="00755948" w:rsidRDefault="00755948" w:rsidP="00C11FA8">
      <w:pPr>
        <w:rPr>
          <w:rFonts w:ascii="Helvetica" w:hAnsi="Helvetica"/>
          <w:sz w:val="18"/>
          <w:szCs w:val="22"/>
        </w:rPr>
      </w:pPr>
    </w:p>
    <w:p w14:paraId="27CB7A90" w14:textId="22FFEE73" w:rsidR="008D25B0" w:rsidRPr="006777B6" w:rsidRDefault="008D25B0" w:rsidP="00C11FA8">
      <w:pPr>
        <w:rPr>
          <w:rFonts w:ascii="Helvetica" w:hAnsi="Helvetica"/>
          <w:b/>
          <w:sz w:val="18"/>
          <w:szCs w:val="22"/>
        </w:rPr>
      </w:pPr>
      <w:r w:rsidRPr="006777B6">
        <w:rPr>
          <w:rFonts w:ascii="Helvetica" w:hAnsi="Helvetica"/>
          <w:b/>
          <w:sz w:val="18"/>
          <w:szCs w:val="22"/>
        </w:rPr>
        <w:t xml:space="preserve">Method </w:t>
      </w:r>
    </w:p>
    <w:p w14:paraId="5ADE6754" w14:textId="62D52A59" w:rsidR="004437DA" w:rsidRPr="006777B6" w:rsidRDefault="00E82213" w:rsidP="00C11FA8">
      <w:pPr>
        <w:rPr>
          <w:rFonts w:ascii="Helvetica" w:hAnsi="Helvetica"/>
          <w:b/>
          <w:sz w:val="18"/>
          <w:szCs w:val="22"/>
        </w:rPr>
      </w:pPr>
      <w:r w:rsidRPr="006777B6">
        <w:rPr>
          <w:rFonts w:ascii="Helvetica" w:hAnsi="Helvetica"/>
          <w:b/>
          <w:sz w:val="18"/>
          <w:szCs w:val="22"/>
        </w:rPr>
        <w:t>Participants</w:t>
      </w:r>
    </w:p>
    <w:p w14:paraId="7CE47122" w14:textId="3D2EC214" w:rsidR="00E82213" w:rsidRDefault="00E82213" w:rsidP="00C11FA8">
      <w:pPr>
        <w:rPr>
          <w:rFonts w:ascii="Helvetica" w:hAnsi="Helvetica"/>
          <w:sz w:val="18"/>
          <w:szCs w:val="22"/>
        </w:rPr>
      </w:pPr>
      <w:r>
        <w:rPr>
          <w:rFonts w:ascii="Helvetica" w:hAnsi="Helvetica"/>
          <w:sz w:val="18"/>
          <w:szCs w:val="22"/>
        </w:rPr>
        <w:t xml:space="preserve">Ten participants will take part in the study. </w:t>
      </w:r>
      <w:r w:rsidR="005E74E9">
        <w:rPr>
          <w:rFonts w:ascii="Helvetica" w:hAnsi="Helvetica"/>
          <w:sz w:val="18"/>
          <w:szCs w:val="22"/>
        </w:rPr>
        <w:t xml:space="preserve">They will be reimbursed with x for their participation. </w:t>
      </w:r>
    </w:p>
    <w:p w14:paraId="39835FE8" w14:textId="77777777" w:rsidR="00B618F9" w:rsidRDefault="00B618F9" w:rsidP="00C11FA8">
      <w:pPr>
        <w:rPr>
          <w:rFonts w:ascii="Helvetica" w:hAnsi="Helvetica"/>
          <w:sz w:val="18"/>
          <w:szCs w:val="22"/>
        </w:rPr>
      </w:pPr>
    </w:p>
    <w:p w14:paraId="212EDCEE" w14:textId="1DDE6104" w:rsidR="004437DA" w:rsidRPr="00C6097B" w:rsidRDefault="004437DA" w:rsidP="00C11FA8">
      <w:pPr>
        <w:rPr>
          <w:rFonts w:ascii="Helvetica" w:hAnsi="Helvetica"/>
          <w:b/>
          <w:sz w:val="18"/>
          <w:szCs w:val="22"/>
        </w:rPr>
      </w:pPr>
      <w:r w:rsidRPr="00C6097B">
        <w:rPr>
          <w:rFonts w:ascii="Helvetica" w:hAnsi="Helvetica"/>
          <w:b/>
          <w:sz w:val="18"/>
          <w:szCs w:val="22"/>
        </w:rPr>
        <w:t>Materials</w:t>
      </w:r>
    </w:p>
    <w:p w14:paraId="52572794" w14:textId="591E79FF" w:rsidR="00506589" w:rsidRDefault="00A96754" w:rsidP="00C11FA8">
      <w:pPr>
        <w:rPr>
          <w:rFonts w:ascii="Helvetica" w:hAnsi="Helvetica"/>
          <w:sz w:val="18"/>
          <w:szCs w:val="22"/>
        </w:rPr>
      </w:pPr>
      <w:r>
        <w:rPr>
          <w:rFonts w:ascii="Helvetica" w:hAnsi="Helvetica"/>
          <w:sz w:val="18"/>
          <w:szCs w:val="22"/>
        </w:rPr>
        <w:t xml:space="preserve">The task studied will be expenses </w:t>
      </w:r>
      <w:r w:rsidR="00FF5B1B">
        <w:rPr>
          <w:rFonts w:ascii="Helvetica" w:hAnsi="Helvetica"/>
          <w:sz w:val="18"/>
          <w:szCs w:val="22"/>
        </w:rPr>
        <w:t>tasks</w:t>
      </w:r>
      <w:r>
        <w:rPr>
          <w:rFonts w:ascii="Helvetica" w:hAnsi="Helvetica"/>
          <w:sz w:val="18"/>
          <w:szCs w:val="22"/>
        </w:rPr>
        <w:t xml:space="preserve"> </w:t>
      </w:r>
      <w:r w:rsidR="00FF5B1B">
        <w:rPr>
          <w:rFonts w:ascii="Helvetica" w:hAnsi="Helvetica"/>
          <w:sz w:val="18"/>
          <w:szCs w:val="22"/>
        </w:rPr>
        <w:t>data entry workers</w:t>
      </w:r>
      <w:r w:rsidR="007B632F">
        <w:rPr>
          <w:rFonts w:ascii="Helvetica" w:hAnsi="Helvetica"/>
          <w:sz w:val="18"/>
          <w:szCs w:val="22"/>
        </w:rPr>
        <w:t xml:space="preserve"> </w:t>
      </w:r>
      <w:r w:rsidR="00FF5B1B">
        <w:rPr>
          <w:rFonts w:ascii="Helvetica" w:hAnsi="Helvetica"/>
          <w:sz w:val="18"/>
          <w:szCs w:val="22"/>
        </w:rPr>
        <w:t>carry out as part of their work</w:t>
      </w:r>
      <w:r w:rsidR="007B632F">
        <w:rPr>
          <w:rFonts w:ascii="Helvetica" w:hAnsi="Helvetica"/>
          <w:sz w:val="18"/>
          <w:szCs w:val="22"/>
        </w:rPr>
        <w:t xml:space="preserve">, which is done in a browser. </w:t>
      </w:r>
      <w:r w:rsidR="00167332">
        <w:rPr>
          <w:rFonts w:ascii="Helvetica" w:hAnsi="Helvetica"/>
          <w:sz w:val="18"/>
          <w:szCs w:val="22"/>
        </w:rPr>
        <w:t xml:space="preserve">The expenses system typically gets logged out after it has been inactive </w:t>
      </w:r>
      <w:commentRangeStart w:id="66"/>
      <w:r w:rsidR="00167332">
        <w:rPr>
          <w:rFonts w:ascii="Helvetica" w:hAnsi="Helvetica"/>
          <w:sz w:val="18"/>
          <w:szCs w:val="22"/>
        </w:rPr>
        <w:t>for 4 minutes. Therefore, the notification will give a warning that the data entry system wil</w:t>
      </w:r>
      <w:r w:rsidR="00F347A7">
        <w:rPr>
          <w:rFonts w:ascii="Helvetica" w:hAnsi="Helvetica"/>
          <w:sz w:val="18"/>
          <w:szCs w:val="22"/>
        </w:rPr>
        <w:t xml:space="preserve">l be logged out after 4 minutes. </w:t>
      </w:r>
      <w:commentRangeEnd w:id="66"/>
      <w:r w:rsidR="00D14821">
        <w:rPr>
          <w:rStyle w:val="CommentReference"/>
        </w:rPr>
        <w:commentReference w:id="66"/>
      </w:r>
    </w:p>
    <w:p w14:paraId="16BA5902" w14:textId="77777777" w:rsidR="00167332" w:rsidRDefault="00167332" w:rsidP="00C11FA8">
      <w:pPr>
        <w:rPr>
          <w:rFonts w:ascii="Helvetica" w:hAnsi="Helvetica"/>
          <w:sz w:val="18"/>
          <w:szCs w:val="22"/>
        </w:rPr>
      </w:pPr>
    </w:p>
    <w:p w14:paraId="7EDFF6A5" w14:textId="7106178B" w:rsidR="00E17CC9" w:rsidRDefault="00E17CC9" w:rsidP="00C11FA8">
      <w:pPr>
        <w:rPr>
          <w:rFonts w:ascii="Helvetica" w:hAnsi="Helvetica"/>
          <w:b/>
          <w:sz w:val="18"/>
          <w:szCs w:val="22"/>
        </w:rPr>
      </w:pPr>
      <w:r w:rsidRPr="00337720">
        <w:rPr>
          <w:rFonts w:ascii="Helvetica" w:hAnsi="Helvetica"/>
          <w:b/>
          <w:sz w:val="18"/>
          <w:szCs w:val="22"/>
        </w:rPr>
        <w:t>Results (expected)</w:t>
      </w:r>
    </w:p>
    <w:p w14:paraId="1219D228" w14:textId="0FC65B3D" w:rsidR="00B53F4D" w:rsidRDefault="009E6B81" w:rsidP="00B53F4D">
      <w:pPr>
        <w:pStyle w:val="ListParagraph"/>
        <w:numPr>
          <w:ilvl w:val="0"/>
          <w:numId w:val="2"/>
        </w:numPr>
        <w:rPr>
          <w:rFonts w:ascii="Helvetica" w:hAnsi="Helvetica"/>
          <w:sz w:val="18"/>
          <w:szCs w:val="22"/>
        </w:rPr>
      </w:pPr>
      <w:r w:rsidRPr="00B53F4D">
        <w:rPr>
          <w:rFonts w:ascii="Helvetica" w:hAnsi="Helvetica"/>
          <w:sz w:val="18"/>
          <w:szCs w:val="22"/>
        </w:rPr>
        <w:t xml:space="preserve">Participants </w:t>
      </w:r>
      <w:r w:rsidR="00B53F4D" w:rsidRPr="00B53F4D">
        <w:rPr>
          <w:rFonts w:ascii="Helvetica" w:hAnsi="Helvetica"/>
          <w:sz w:val="18"/>
          <w:szCs w:val="22"/>
        </w:rPr>
        <w:t xml:space="preserve">in </w:t>
      </w:r>
      <w:commentRangeStart w:id="67"/>
      <w:r w:rsidR="00B53F4D" w:rsidRPr="00B53F4D">
        <w:rPr>
          <w:rFonts w:ascii="Helvetica" w:hAnsi="Helvetica"/>
          <w:sz w:val="18"/>
          <w:szCs w:val="22"/>
        </w:rPr>
        <w:t xml:space="preserve">the </w:t>
      </w:r>
      <w:r w:rsidR="00B53F4D" w:rsidRPr="00B53F4D">
        <w:rPr>
          <w:rFonts w:ascii="Helvetica" w:hAnsi="Helvetica"/>
          <w:i/>
          <w:sz w:val="18"/>
          <w:szCs w:val="22"/>
        </w:rPr>
        <w:t>notification</w:t>
      </w:r>
      <w:r w:rsidR="00B53F4D" w:rsidRPr="00B53F4D">
        <w:rPr>
          <w:rFonts w:ascii="Helvetica" w:hAnsi="Helvetica"/>
          <w:sz w:val="18"/>
          <w:szCs w:val="22"/>
        </w:rPr>
        <w:t xml:space="preserve"> condition </w:t>
      </w:r>
      <w:r w:rsidRPr="00B53F4D">
        <w:rPr>
          <w:rFonts w:ascii="Helvetica" w:hAnsi="Helvetica"/>
          <w:sz w:val="18"/>
          <w:szCs w:val="22"/>
        </w:rPr>
        <w:t>will make shorter</w:t>
      </w:r>
      <w:r w:rsidR="00F33745" w:rsidRPr="00B53F4D">
        <w:rPr>
          <w:rFonts w:ascii="Helvetica" w:hAnsi="Helvetica"/>
          <w:sz w:val="18"/>
          <w:szCs w:val="22"/>
        </w:rPr>
        <w:t xml:space="preserve"> and fewer</w:t>
      </w:r>
      <w:r w:rsidRPr="00B53F4D">
        <w:rPr>
          <w:rFonts w:ascii="Helvetica" w:hAnsi="Helvetica"/>
          <w:sz w:val="18"/>
          <w:szCs w:val="22"/>
        </w:rPr>
        <w:t xml:space="preserve"> interruptions </w:t>
      </w:r>
      <w:r w:rsidR="002D436E" w:rsidRPr="00B53F4D">
        <w:rPr>
          <w:rFonts w:ascii="Helvetica" w:hAnsi="Helvetica"/>
          <w:sz w:val="18"/>
          <w:szCs w:val="22"/>
        </w:rPr>
        <w:t>(measured)</w:t>
      </w:r>
      <w:r w:rsidR="007B7C0B" w:rsidRPr="00B53F4D">
        <w:rPr>
          <w:rFonts w:ascii="Helvetica" w:hAnsi="Helvetica"/>
          <w:sz w:val="18"/>
          <w:szCs w:val="22"/>
        </w:rPr>
        <w:t>.</w:t>
      </w:r>
      <w:r w:rsidR="002D436E" w:rsidRPr="00B53F4D">
        <w:rPr>
          <w:rFonts w:ascii="Helvetica" w:hAnsi="Helvetica"/>
          <w:sz w:val="18"/>
          <w:szCs w:val="22"/>
        </w:rPr>
        <w:t xml:space="preserve"> </w:t>
      </w:r>
      <w:commentRangeEnd w:id="67"/>
      <w:r w:rsidR="00E14FB3">
        <w:rPr>
          <w:rStyle w:val="CommentReference"/>
        </w:rPr>
        <w:commentReference w:id="67"/>
      </w:r>
    </w:p>
    <w:p w14:paraId="1271ABC7" w14:textId="5BDB1611" w:rsidR="009E6B81" w:rsidRPr="00B53F4D" w:rsidRDefault="00E95173" w:rsidP="00B53F4D">
      <w:pPr>
        <w:pStyle w:val="ListParagraph"/>
        <w:numPr>
          <w:ilvl w:val="0"/>
          <w:numId w:val="2"/>
        </w:numPr>
        <w:rPr>
          <w:rFonts w:ascii="Helvetica" w:hAnsi="Helvetica"/>
          <w:sz w:val="18"/>
          <w:szCs w:val="22"/>
        </w:rPr>
      </w:pPr>
      <w:r w:rsidRPr="00B53F4D">
        <w:rPr>
          <w:rFonts w:ascii="Helvetica" w:hAnsi="Helvetica"/>
          <w:sz w:val="18"/>
          <w:szCs w:val="22"/>
        </w:rPr>
        <w:t>If they lear</w:t>
      </w:r>
      <w:r w:rsidR="004250AD" w:rsidRPr="00B53F4D">
        <w:rPr>
          <w:rFonts w:ascii="Helvetica" w:hAnsi="Helvetica"/>
          <w:sz w:val="18"/>
          <w:szCs w:val="22"/>
        </w:rPr>
        <w:t xml:space="preserve">n the time of their interruptions, </w:t>
      </w:r>
      <w:r w:rsidR="00127C7A" w:rsidRPr="00B53F4D">
        <w:rPr>
          <w:rFonts w:ascii="Helvetica" w:hAnsi="Helvetica"/>
          <w:sz w:val="18"/>
          <w:szCs w:val="22"/>
        </w:rPr>
        <w:t>they</w:t>
      </w:r>
      <w:r w:rsidR="002D436E" w:rsidRPr="00B53F4D">
        <w:rPr>
          <w:rFonts w:ascii="Helvetica" w:hAnsi="Helvetica"/>
          <w:sz w:val="18"/>
          <w:szCs w:val="22"/>
        </w:rPr>
        <w:t xml:space="preserve"> wi</w:t>
      </w:r>
      <w:r w:rsidR="00FD75EE" w:rsidRPr="00B53F4D">
        <w:rPr>
          <w:rFonts w:ascii="Helvetica" w:hAnsi="Helvetica"/>
          <w:sz w:val="18"/>
          <w:szCs w:val="22"/>
        </w:rPr>
        <w:t xml:space="preserve">ll also finish completing the rest of the task </w:t>
      </w:r>
      <w:r w:rsidR="002D436E" w:rsidRPr="00B53F4D">
        <w:rPr>
          <w:rFonts w:ascii="Helvetica" w:hAnsi="Helvetica"/>
          <w:sz w:val="18"/>
          <w:szCs w:val="22"/>
        </w:rPr>
        <w:t>first</w:t>
      </w:r>
      <w:r w:rsidR="00127C7A" w:rsidRPr="00B53F4D">
        <w:rPr>
          <w:rFonts w:ascii="Helvetica" w:hAnsi="Helvetica"/>
          <w:sz w:val="18"/>
          <w:szCs w:val="22"/>
        </w:rPr>
        <w:t xml:space="preserve"> and defer interruptions until </w:t>
      </w:r>
      <w:r w:rsidR="00A858A6">
        <w:rPr>
          <w:rFonts w:ascii="Helvetica" w:hAnsi="Helvetica"/>
          <w:sz w:val="18"/>
          <w:szCs w:val="22"/>
        </w:rPr>
        <w:t>later</w:t>
      </w:r>
      <w:r w:rsidR="00127C7A" w:rsidRPr="00B53F4D">
        <w:rPr>
          <w:rFonts w:ascii="Helvetica" w:hAnsi="Helvetica"/>
          <w:sz w:val="18"/>
          <w:szCs w:val="22"/>
        </w:rPr>
        <w:t xml:space="preserve"> in the task</w:t>
      </w:r>
      <w:r w:rsidR="002D436E" w:rsidRPr="00B53F4D">
        <w:rPr>
          <w:rFonts w:ascii="Helvetica" w:hAnsi="Helvetica"/>
          <w:sz w:val="18"/>
          <w:szCs w:val="22"/>
        </w:rPr>
        <w:t xml:space="preserve"> (</w:t>
      </w:r>
      <w:r w:rsidR="00F803B9" w:rsidRPr="00B53F4D">
        <w:rPr>
          <w:rFonts w:ascii="Helvetica" w:hAnsi="Helvetica"/>
          <w:sz w:val="18"/>
          <w:szCs w:val="22"/>
        </w:rPr>
        <w:t>no quantitative measure available</w:t>
      </w:r>
      <w:r w:rsidR="002D436E" w:rsidRPr="00B53F4D">
        <w:rPr>
          <w:rFonts w:ascii="Helvetica" w:hAnsi="Helvetica"/>
          <w:sz w:val="18"/>
          <w:szCs w:val="22"/>
        </w:rPr>
        <w:t xml:space="preserve"> so </w:t>
      </w:r>
      <w:proofErr w:type="gramStart"/>
      <w:r w:rsidR="002D436E" w:rsidRPr="00B53F4D">
        <w:rPr>
          <w:rFonts w:ascii="Helvetica" w:hAnsi="Helvetica"/>
          <w:sz w:val="18"/>
          <w:szCs w:val="22"/>
        </w:rPr>
        <w:t>has to</w:t>
      </w:r>
      <w:proofErr w:type="gramEnd"/>
      <w:r w:rsidR="002D436E" w:rsidRPr="00B53F4D">
        <w:rPr>
          <w:rFonts w:ascii="Helvetica" w:hAnsi="Helvetica"/>
          <w:sz w:val="18"/>
          <w:szCs w:val="22"/>
        </w:rPr>
        <w:t xml:space="preserve"> be derived</w:t>
      </w:r>
      <w:r w:rsidR="00F32C84" w:rsidRPr="00B53F4D">
        <w:rPr>
          <w:rFonts w:ascii="Helvetica" w:hAnsi="Helvetica"/>
          <w:sz w:val="18"/>
          <w:szCs w:val="22"/>
        </w:rPr>
        <w:t xml:space="preserve"> implicitly</w:t>
      </w:r>
      <w:r w:rsidR="002D436E" w:rsidRPr="00B53F4D">
        <w:rPr>
          <w:rFonts w:ascii="Helvetica" w:hAnsi="Helvetica"/>
          <w:sz w:val="18"/>
          <w:szCs w:val="22"/>
        </w:rPr>
        <w:t xml:space="preserve"> from interviews).</w:t>
      </w:r>
    </w:p>
    <w:p w14:paraId="78593C77" w14:textId="52B92B93" w:rsidR="009E6B81" w:rsidRDefault="009E6B81" w:rsidP="00C11FA8">
      <w:pPr>
        <w:rPr>
          <w:rFonts w:ascii="Helvetica" w:hAnsi="Helvetica"/>
          <w:b/>
          <w:sz w:val="18"/>
          <w:szCs w:val="22"/>
        </w:rPr>
      </w:pPr>
    </w:p>
    <w:p w14:paraId="7592C081" w14:textId="52F022EB" w:rsidR="008E3369" w:rsidRDefault="00DB0A89" w:rsidP="00DB0A89">
      <w:pPr>
        <w:rPr>
          <w:rFonts w:ascii="Helvetica" w:hAnsi="Helvetica"/>
          <w:b/>
          <w:sz w:val="18"/>
          <w:szCs w:val="22"/>
        </w:rPr>
      </w:pPr>
      <w:r w:rsidRPr="00DB0A89">
        <w:rPr>
          <w:rFonts w:ascii="Helvetica" w:hAnsi="Helvetica"/>
          <w:b/>
          <w:noProof/>
          <w:sz w:val="18"/>
          <w:szCs w:val="22"/>
          <w:lang w:eastAsia="en-GB"/>
        </w:rPr>
        <w:drawing>
          <wp:inline distT="0" distB="0" distL="0" distR="0" wp14:anchorId="61788163" wp14:editId="4903898F">
            <wp:extent cx="2223135" cy="1346326"/>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5382" cy="1353743"/>
                    </a:xfrm>
                    <a:prstGeom prst="rect">
                      <a:avLst/>
                    </a:prstGeom>
                  </pic:spPr>
                </pic:pic>
              </a:graphicData>
            </a:graphic>
          </wp:inline>
        </w:drawing>
      </w:r>
    </w:p>
    <w:p w14:paraId="3205C758" w14:textId="22BD3F88" w:rsidR="003068F8" w:rsidRPr="005F3A4A" w:rsidRDefault="003068F8" w:rsidP="00DB0A89">
      <w:pPr>
        <w:rPr>
          <w:rFonts w:ascii="Helvetica" w:hAnsi="Helvetica"/>
          <w:i/>
          <w:sz w:val="16"/>
          <w:szCs w:val="16"/>
        </w:rPr>
      </w:pPr>
      <w:r w:rsidRPr="005F3A4A">
        <w:rPr>
          <w:rFonts w:ascii="Helvetica" w:hAnsi="Helvetica"/>
          <w:i/>
          <w:sz w:val="16"/>
          <w:szCs w:val="16"/>
        </w:rPr>
        <w:t>(a)</w:t>
      </w:r>
    </w:p>
    <w:p w14:paraId="3552C6CB" w14:textId="77777777" w:rsidR="00DB0A89" w:rsidRDefault="00DB0A89" w:rsidP="00DB0A89">
      <w:pPr>
        <w:jc w:val="center"/>
        <w:rPr>
          <w:rFonts w:ascii="Helvetica" w:hAnsi="Helvetica"/>
          <w:b/>
          <w:sz w:val="18"/>
          <w:szCs w:val="22"/>
        </w:rPr>
      </w:pPr>
    </w:p>
    <w:p w14:paraId="35561927" w14:textId="77777777" w:rsidR="00DB0A89" w:rsidRDefault="00DB0A89" w:rsidP="00C11FA8">
      <w:pPr>
        <w:rPr>
          <w:noProof/>
          <w:lang w:eastAsia="en-GB"/>
        </w:rPr>
      </w:pPr>
      <w:r w:rsidRPr="00DB0A89">
        <w:rPr>
          <w:rFonts w:ascii="Helvetica" w:hAnsi="Helvetica"/>
          <w:b/>
          <w:noProof/>
          <w:sz w:val="18"/>
          <w:szCs w:val="22"/>
          <w:lang w:eastAsia="en-GB"/>
        </w:rPr>
        <w:drawing>
          <wp:inline distT="0" distB="0" distL="0" distR="0" wp14:anchorId="33315C6C" wp14:editId="1253285B">
            <wp:extent cx="2794635" cy="103946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5841" cy="1069673"/>
                    </a:xfrm>
                    <a:prstGeom prst="rect">
                      <a:avLst/>
                    </a:prstGeom>
                  </pic:spPr>
                </pic:pic>
              </a:graphicData>
            </a:graphic>
          </wp:inline>
        </w:drawing>
      </w:r>
      <w:r w:rsidRPr="00DB0A89">
        <w:rPr>
          <w:noProof/>
          <w:lang w:eastAsia="en-GB"/>
        </w:rPr>
        <w:t xml:space="preserve"> </w:t>
      </w:r>
    </w:p>
    <w:p w14:paraId="513AFF99" w14:textId="5F6C7D74" w:rsidR="003068F8" w:rsidRPr="00AA4399" w:rsidRDefault="003068F8" w:rsidP="00C11FA8">
      <w:pPr>
        <w:rPr>
          <w:i/>
          <w:noProof/>
          <w:sz w:val="16"/>
          <w:szCs w:val="16"/>
          <w:lang w:eastAsia="en-GB"/>
        </w:rPr>
      </w:pPr>
      <w:r w:rsidRPr="00AA4399">
        <w:rPr>
          <w:i/>
          <w:noProof/>
          <w:sz w:val="16"/>
          <w:szCs w:val="16"/>
          <w:lang w:eastAsia="en-GB"/>
        </w:rPr>
        <w:t>(b)</w:t>
      </w:r>
    </w:p>
    <w:p w14:paraId="1F424E6B" w14:textId="77777777" w:rsidR="006E0EA9" w:rsidRDefault="006E0EA9" w:rsidP="00C11FA8">
      <w:pPr>
        <w:rPr>
          <w:noProof/>
          <w:lang w:eastAsia="en-GB"/>
        </w:rPr>
      </w:pPr>
    </w:p>
    <w:p w14:paraId="79BA3523" w14:textId="430FCE80" w:rsidR="00DB0A89" w:rsidRDefault="00DB0A89" w:rsidP="00C11FA8">
      <w:pPr>
        <w:rPr>
          <w:rFonts w:ascii="Helvetica" w:hAnsi="Helvetica"/>
          <w:b/>
          <w:sz w:val="18"/>
          <w:szCs w:val="22"/>
        </w:rPr>
      </w:pPr>
      <w:r w:rsidRPr="00DB0A89">
        <w:rPr>
          <w:rFonts w:ascii="Helvetica" w:hAnsi="Helvetica"/>
          <w:b/>
          <w:noProof/>
          <w:sz w:val="18"/>
          <w:szCs w:val="22"/>
          <w:lang w:eastAsia="en-GB"/>
        </w:rPr>
        <w:drawing>
          <wp:inline distT="0" distB="0" distL="0" distR="0" wp14:anchorId="6B8BEB2E" wp14:editId="6A376D71">
            <wp:extent cx="2902961" cy="1272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2066" cy="1307217"/>
                    </a:xfrm>
                    <a:prstGeom prst="rect">
                      <a:avLst/>
                    </a:prstGeom>
                  </pic:spPr>
                </pic:pic>
              </a:graphicData>
            </a:graphic>
          </wp:inline>
        </w:drawing>
      </w:r>
    </w:p>
    <w:p w14:paraId="6015A20E" w14:textId="38F6E7E6" w:rsidR="003068F8" w:rsidRDefault="003068F8" w:rsidP="00C11FA8">
      <w:pPr>
        <w:rPr>
          <w:rFonts w:ascii="Helvetica" w:hAnsi="Helvetica"/>
          <w:i/>
          <w:sz w:val="16"/>
          <w:szCs w:val="16"/>
        </w:rPr>
      </w:pPr>
      <w:r w:rsidRPr="005F3A4A">
        <w:rPr>
          <w:rFonts w:ascii="Helvetica" w:hAnsi="Helvetica"/>
          <w:i/>
          <w:sz w:val="16"/>
          <w:szCs w:val="16"/>
        </w:rPr>
        <w:t>(c)</w:t>
      </w:r>
    </w:p>
    <w:p w14:paraId="5637BFC3" w14:textId="77777777" w:rsidR="00115C9E" w:rsidRPr="005F3A4A" w:rsidRDefault="00115C9E" w:rsidP="00C11FA8">
      <w:pPr>
        <w:rPr>
          <w:rFonts w:ascii="Helvetica" w:hAnsi="Helvetica"/>
          <w:i/>
          <w:sz w:val="16"/>
          <w:szCs w:val="16"/>
        </w:rPr>
      </w:pPr>
    </w:p>
    <w:p w14:paraId="63A161CD" w14:textId="410E279F" w:rsidR="00F37B47" w:rsidRPr="005F3A4A" w:rsidRDefault="00F37B47" w:rsidP="00C11FA8">
      <w:pPr>
        <w:rPr>
          <w:rFonts w:ascii="Helvetica" w:hAnsi="Helvetica"/>
          <w:i/>
          <w:sz w:val="16"/>
          <w:szCs w:val="16"/>
        </w:rPr>
      </w:pPr>
      <w:r w:rsidRPr="005F3A4A">
        <w:rPr>
          <w:rFonts w:ascii="Helvetica" w:hAnsi="Helvetica"/>
          <w:i/>
          <w:sz w:val="16"/>
          <w:szCs w:val="16"/>
        </w:rPr>
        <w:t xml:space="preserve">Figure 1. </w:t>
      </w:r>
      <w:r w:rsidR="00E87189" w:rsidRPr="005F3A4A">
        <w:rPr>
          <w:rFonts w:ascii="Helvetica" w:hAnsi="Helvetica"/>
          <w:i/>
          <w:sz w:val="16"/>
          <w:szCs w:val="16"/>
        </w:rPr>
        <w:t xml:space="preserve">Participants </w:t>
      </w:r>
      <w:proofErr w:type="gramStart"/>
      <w:r w:rsidR="00E87189" w:rsidRPr="005F3A4A">
        <w:rPr>
          <w:rFonts w:ascii="Helvetica" w:hAnsi="Helvetica"/>
          <w:i/>
          <w:sz w:val="16"/>
          <w:szCs w:val="16"/>
        </w:rPr>
        <w:t>have to</w:t>
      </w:r>
      <w:proofErr w:type="gramEnd"/>
      <w:r w:rsidR="00E87189" w:rsidRPr="005F3A4A">
        <w:rPr>
          <w:rFonts w:ascii="Helvetica" w:hAnsi="Helvetica"/>
          <w:i/>
          <w:sz w:val="16"/>
          <w:szCs w:val="16"/>
        </w:rPr>
        <w:t xml:space="preserve"> enter projec</w:t>
      </w:r>
      <w:r w:rsidR="00332999" w:rsidRPr="005F3A4A">
        <w:rPr>
          <w:rFonts w:ascii="Helvetica" w:hAnsi="Helvetica"/>
          <w:i/>
          <w:sz w:val="16"/>
          <w:szCs w:val="16"/>
        </w:rPr>
        <w:t>t codes into a data entry form</w:t>
      </w:r>
      <w:r w:rsidR="0055588A">
        <w:rPr>
          <w:rFonts w:ascii="Helvetica" w:hAnsi="Helvetica"/>
          <w:i/>
          <w:sz w:val="16"/>
          <w:szCs w:val="16"/>
        </w:rPr>
        <w:t xml:space="preserve"> </w:t>
      </w:r>
      <w:r w:rsidR="00332999" w:rsidRPr="005F3A4A">
        <w:rPr>
          <w:rFonts w:ascii="Helvetica" w:hAnsi="Helvetica"/>
          <w:i/>
          <w:sz w:val="16"/>
          <w:szCs w:val="16"/>
        </w:rPr>
        <w:t>(a)</w:t>
      </w:r>
      <w:r w:rsidR="0055588A">
        <w:rPr>
          <w:rFonts w:ascii="Helvetica" w:hAnsi="Helvetica"/>
          <w:i/>
          <w:sz w:val="16"/>
          <w:szCs w:val="16"/>
        </w:rPr>
        <w:t xml:space="preserve">. They </w:t>
      </w:r>
      <w:r w:rsidR="00332999" w:rsidRPr="005F3A4A">
        <w:rPr>
          <w:rFonts w:ascii="Helvetica" w:hAnsi="Helvetica"/>
          <w:i/>
          <w:sz w:val="16"/>
          <w:szCs w:val="16"/>
        </w:rPr>
        <w:t xml:space="preserve">retrieve these by switching to another browser tab. </w:t>
      </w:r>
      <w:r w:rsidR="00D50DAB">
        <w:rPr>
          <w:rFonts w:ascii="Helvetica" w:hAnsi="Helvetica"/>
          <w:i/>
          <w:sz w:val="16"/>
          <w:szCs w:val="16"/>
        </w:rPr>
        <w:t>Participants in the notification condition</w:t>
      </w:r>
      <w:r w:rsidR="00332999" w:rsidRPr="005F3A4A">
        <w:rPr>
          <w:rFonts w:ascii="Helvetica" w:hAnsi="Helvetica"/>
          <w:i/>
          <w:sz w:val="16"/>
          <w:szCs w:val="16"/>
        </w:rPr>
        <w:t xml:space="preserve"> receive a warning message</w:t>
      </w:r>
      <w:r w:rsidR="00D50DAB">
        <w:rPr>
          <w:rFonts w:ascii="Helvetica" w:hAnsi="Helvetica"/>
          <w:i/>
          <w:sz w:val="16"/>
          <w:szCs w:val="16"/>
        </w:rPr>
        <w:t xml:space="preserve"> when they switch tabs</w:t>
      </w:r>
      <w:r w:rsidR="00332999" w:rsidRPr="005F3A4A">
        <w:rPr>
          <w:rFonts w:ascii="Helvetica" w:hAnsi="Helvetica"/>
          <w:i/>
          <w:sz w:val="16"/>
          <w:szCs w:val="16"/>
        </w:rPr>
        <w:t xml:space="preserve"> (b). When they switch back to the data entry tab, they receive a message stating how long it took them (c).</w:t>
      </w:r>
    </w:p>
    <w:p w14:paraId="246F79D3" w14:textId="77777777" w:rsidR="00F37B47" w:rsidRPr="00337720" w:rsidRDefault="00F37B47" w:rsidP="00C11FA8">
      <w:pPr>
        <w:rPr>
          <w:rFonts w:ascii="Helvetica" w:hAnsi="Helvetica"/>
          <w:b/>
          <w:sz w:val="18"/>
          <w:szCs w:val="22"/>
        </w:rPr>
      </w:pPr>
    </w:p>
    <w:sectPr w:rsidR="00F37B47" w:rsidRPr="00337720" w:rsidSect="000B3C4F">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uncan Brumby" w:date="2017-11-03T14:43:00Z" w:initials="DPB">
    <w:p w14:paraId="1113766C" w14:textId="2A0ECC51" w:rsidR="00EB3CC2" w:rsidRDefault="00EB3CC2">
      <w:pPr>
        <w:pStyle w:val="CommentText"/>
      </w:pPr>
      <w:r>
        <w:rPr>
          <w:rStyle w:val="CommentReference"/>
        </w:rPr>
        <w:annotationRef/>
      </w:r>
      <w:r>
        <w:t xml:space="preserve">Can you be more specific? What are the features that lead to some information being gathered beforehand vs. as the task goes along? </w:t>
      </w:r>
    </w:p>
    <w:p w14:paraId="0E6F999A" w14:textId="77777777" w:rsidR="00EB3CC2" w:rsidRDefault="00EB3CC2">
      <w:pPr>
        <w:pStyle w:val="CommentText"/>
      </w:pPr>
    </w:p>
    <w:p w14:paraId="1C9C9AF4" w14:textId="5A00DD4A" w:rsidR="00EB3CC2" w:rsidRDefault="00EB3CC2">
      <w:pPr>
        <w:pStyle w:val="CommentText"/>
      </w:pPr>
      <w:r>
        <w:t xml:space="preserve">Or is it more that you are simply saying that some is and some is not … and the question for this study is why is that? </w:t>
      </w:r>
    </w:p>
  </w:comment>
  <w:comment w:id="26" w:author="Duncan Brumby" w:date="2017-11-03T14:49:00Z" w:initials="DPB">
    <w:p w14:paraId="6EAC0278" w14:textId="067850AD" w:rsidR="00230EF5" w:rsidRDefault="00230EF5">
      <w:pPr>
        <w:pStyle w:val="CommentText"/>
      </w:pPr>
      <w:r>
        <w:t xml:space="preserve">… </w:t>
      </w:r>
      <w:r>
        <w:rPr>
          <w:rStyle w:val="CommentReference"/>
        </w:rPr>
        <w:annotationRef/>
      </w:r>
      <w:r>
        <w:t xml:space="preserve">to do what? Be explicit. </w:t>
      </w:r>
    </w:p>
  </w:comment>
  <w:comment w:id="28" w:author="Duncan Brumby" w:date="2017-11-03T14:50:00Z" w:initials="DPB">
    <w:p w14:paraId="7451CAAC" w14:textId="77777777" w:rsidR="00230EF5" w:rsidRDefault="00230EF5">
      <w:pPr>
        <w:pStyle w:val="CommentText"/>
      </w:pPr>
      <w:r>
        <w:rPr>
          <w:rStyle w:val="CommentReference"/>
        </w:rPr>
        <w:annotationRef/>
      </w:r>
      <w:r>
        <w:t>Not sure this is the best word – </w:t>
      </w:r>
    </w:p>
    <w:p w14:paraId="4C7C2569" w14:textId="69E34AB3" w:rsidR="00230EF5" w:rsidRDefault="00230EF5">
      <w:pPr>
        <w:pStyle w:val="CommentText"/>
      </w:pPr>
      <w:r>
        <w:t xml:space="preserve">It seems to me the focus is about efficiency of scheduling; arriving at an optimal schedule. </w:t>
      </w:r>
    </w:p>
  </w:comment>
  <w:comment w:id="54" w:author="Duncan Brumby" w:date="2017-11-03T15:00:00Z" w:initials="DPB">
    <w:p w14:paraId="4964870C" w14:textId="77777777" w:rsidR="00711C93" w:rsidRDefault="00711C93" w:rsidP="00711C93">
      <w:pPr>
        <w:widowControl w:val="0"/>
        <w:autoSpaceDE w:val="0"/>
        <w:autoSpaceDN w:val="0"/>
        <w:adjustRightInd w:val="0"/>
        <w:spacing w:after="240" w:line="340" w:lineRule="atLeast"/>
      </w:pPr>
      <w:r>
        <w:rPr>
          <w:rStyle w:val="CommentReference"/>
        </w:rPr>
        <w:annotationRef/>
      </w:r>
      <w:r>
        <w:t xml:space="preserve">Related to this is </w:t>
      </w:r>
      <w:proofErr w:type="spellStart"/>
      <w:r>
        <w:rPr>
          <w:rFonts w:ascii="Times" w:hAnsi="Times" w:cs="Times"/>
          <w:color w:val="000000"/>
          <w:sz w:val="29"/>
          <w:szCs w:val="29"/>
        </w:rPr>
        <w:t>Grundgeiger</w:t>
      </w:r>
      <w:proofErr w:type="spellEnd"/>
      <w:r>
        <w:rPr>
          <w:rFonts w:ascii="Times" w:hAnsi="Times" w:cs="Times"/>
          <w:color w:val="000000"/>
          <w:sz w:val="29"/>
          <w:szCs w:val="29"/>
        </w:rPr>
        <w:t xml:space="preserve"> </w:t>
      </w:r>
      <w:r>
        <w:rPr>
          <w:rFonts w:ascii="Times" w:hAnsi="Times" w:cs="Times"/>
          <w:color w:val="000000"/>
        </w:rPr>
        <w:t>et al. (2010)</w:t>
      </w:r>
      <w:r>
        <w:t xml:space="preserve"> </w:t>
      </w:r>
    </w:p>
    <w:p w14:paraId="5AACBC1C" w14:textId="309DAEF4" w:rsidR="00711C93" w:rsidRDefault="00711C93" w:rsidP="00711C93">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16"/>
          <w:szCs w:val="16"/>
        </w:rPr>
        <w:t xml:space="preserve">DOI: 10.1037/a0021912 </w:t>
      </w:r>
    </w:p>
    <w:p w14:paraId="7AB3F894" w14:textId="6C093EFC" w:rsidR="00711C93" w:rsidRDefault="00711C93">
      <w:pPr>
        <w:pStyle w:val="CommentText"/>
      </w:pPr>
    </w:p>
  </w:comment>
  <w:comment w:id="58" w:author="Duncan Brumby" w:date="2017-11-03T15:02:00Z" w:initials="DPB">
    <w:p w14:paraId="38293905" w14:textId="7E482926" w:rsidR="00641528" w:rsidRDefault="00641528">
      <w:pPr>
        <w:pStyle w:val="CommentText"/>
      </w:pPr>
      <w:r>
        <w:rPr>
          <w:rStyle w:val="CommentReference"/>
        </w:rPr>
        <w:annotationRef/>
      </w:r>
      <w:r>
        <w:t xml:space="preserve">Can you something about the direction of the expected effect? </w:t>
      </w:r>
    </w:p>
  </w:comment>
  <w:comment w:id="55" w:author="Duncan Brumby" w:date="2017-11-03T15:05:00Z" w:initials="DPB">
    <w:p w14:paraId="24258289" w14:textId="0CD618A7" w:rsidR="00BA2171" w:rsidRDefault="00BA2171">
      <w:pPr>
        <w:pStyle w:val="CommentText"/>
      </w:pPr>
      <w:r>
        <w:rPr>
          <w:rStyle w:val="CommentReference"/>
        </w:rPr>
        <w:annotationRef/>
      </w:r>
      <w:r>
        <w:t>One thing that only became clear to me after reading the following section is that you mean here the duration of interruption</w:t>
      </w:r>
      <w:r w:rsidR="008040C8">
        <w:t>s (</w:t>
      </w:r>
      <w:r>
        <w:t>after it has taken place</w:t>
      </w:r>
      <w:r w:rsidR="008040C8">
        <w:t>)</w:t>
      </w:r>
      <w:r>
        <w:t xml:space="preserve">. I.e., this is not about providing a prediction for how long the </w:t>
      </w:r>
      <w:r w:rsidR="008040C8">
        <w:t xml:space="preserve">interrupting task will take (before it has happened). </w:t>
      </w:r>
    </w:p>
  </w:comment>
  <w:comment w:id="59" w:author="Duncan Brumby" w:date="2017-11-03T15:09:00Z" w:initials="DPB">
    <w:p w14:paraId="7E20618B" w14:textId="7E65561F" w:rsidR="00EB7331" w:rsidRDefault="00EB7331">
      <w:pPr>
        <w:pStyle w:val="CommentText"/>
      </w:pPr>
      <w:r>
        <w:rPr>
          <w:rStyle w:val="CommentReference"/>
        </w:rPr>
        <w:annotationRef/>
      </w:r>
      <w:r>
        <w:t xml:space="preserve">Given AFTER the interruption </w:t>
      </w:r>
    </w:p>
  </w:comment>
  <w:comment w:id="60" w:author="Duncan Brumby" w:date="2017-11-03T15:09:00Z" w:initials="DPB">
    <w:p w14:paraId="10A5D1EF" w14:textId="7DFE0C54" w:rsidR="00EB7331" w:rsidRDefault="00EB7331">
      <w:pPr>
        <w:pStyle w:val="CommentText"/>
      </w:pPr>
      <w:r>
        <w:rPr>
          <w:rStyle w:val="CommentReference"/>
        </w:rPr>
        <w:annotationRef/>
      </w:r>
      <w:r>
        <w:t xml:space="preserve">Future, down-stream? </w:t>
      </w:r>
    </w:p>
  </w:comment>
  <w:comment w:id="61" w:author="Duncan Brumby" w:date="2017-11-03T15:11:00Z" w:initials="DPB">
    <w:p w14:paraId="2C4E380C" w14:textId="77777777" w:rsidR="00F54D6C" w:rsidRDefault="00F54D6C">
      <w:pPr>
        <w:pStyle w:val="CommentText"/>
      </w:pPr>
      <w:r>
        <w:rPr>
          <w:rStyle w:val="CommentReference"/>
        </w:rPr>
        <w:annotationRef/>
      </w:r>
      <w:r>
        <w:t>Looking at Figure 1 the most striking thing is the lockout threshold</w:t>
      </w:r>
      <w:proofErr w:type="gramStart"/>
      <w:r>
        <w:t xml:space="preserve">. </w:t>
      </w:r>
      <w:proofErr w:type="gramEnd"/>
      <w:r>
        <w:t xml:space="preserve">10-sec or you’re locked out. That will be the biggest factor pushing people’s behaviour. See also my 2012 </w:t>
      </w:r>
      <w:proofErr w:type="spellStart"/>
      <w:r>
        <w:t>MobileHCI</w:t>
      </w:r>
      <w:proofErr w:type="spellEnd"/>
      <w:r>
        <w:t xml:space="preserve"> paper: </w:t>
      </w:r>
    </w:p>
    <w:p w14:paraId="683DB0B4" w14:textId="77777777" w:rsidR="00F54D6C" w:rsidRDefault="00F54D6C">
      <w:pPr>
        <w:pStyle w:val="CommentText"/>
      </w:pPr>
    </w:p>
    <w:p w14:paraId="787B8BE7" w14:textId="258285D0" w:rsidR="00F54D6C" w:rsidRDefault="00984692">
      <w:pPr>
        <w:pStyle w:val="CommentText"/>
      </w:pPr>
      <w:hyperlink r:id="rId1" w:history="1">
        <w:r>
          <w:rPr>
            <w:rFonts w:ascii="Helvetica" w:hAnsi="Helvetica" w:cs="Helvetica"/>
            <w:color w:val="000087"/>
            <w:sz w:val="20"/>
            <w:szCs w:val="20"/>
            <w:u w:val="single" w:color="000087"/>
          </w:rPr>
          <w:t>http://dx.doi.org/10.1145/2371574.2371616</w:t>
        </w:r>
      </w:hyperlink>
    </w:p>
  </w:comment>
  <w:comment w:id="62" w:author="Duncan Brumby" w:date="2017-11-03T15:14:00Z" w:initials="DPB">
    <w:p w14:paraId="403A2893" w14:textId="77777777" w:rsidR="00933943" w:rsidRDefault="00933943">
      <w:pPr>
        <w:pStyle w:val="CommentText"/>
      </w:pPr>
      <w:r>
        <w:rPr>
          <w:rStyle w:val="CommentReference"/>
        </w:rPr>
        <w:annotationRef/>
      </w:r>
      <w:proofErr w:type="gramStart"/>
      <w:r>
        <w:t>So</w:t>
      </w:r>
      <w:proofErr w:type="gramEnd"/>
      <w:r>
        <w:t xml:space="preserve"> the idea here is that people are very poor at assessing time (i.e., they don’t realise how much time passes when they retrieve info). Making this more salient to the participant will help them realise how much time is passing and which times are taking more. And it is this greater realisation of time differences between items that will lead to the strategy shift. </w:t>
      </w:r>
    </w:p>
    <w:p w14:paraId="6BE99198" w14:textId="5AD78FFE" w:rsidR="00933943" w:rsidRDefault="00933943">
      <w:pPr>
        <w:pStyle w:val="CommentText"/>
      </w:pPr>
      <w:r>
        <w:br/>
        <w:t xml:space="preserve">Is this the basic idea? </w:t>
      </w:r>
    </w:p>
  </w:comment>
  <w:comment w:id="63" w:author="Duncan Brumby" w:date="2017-11-03T15:16:00Z" w:initials="DPB">
    <w:p w14:paraId="41C6C844" w14:textId="5B5D5996" w:rsidR="00813F58" w:rsidRDefault="00813F58">
      <w:pPr>
        <w:pStyle w:val="CommentText"/>
      </w:pPr>
      <w:r>
        <w:rPr>
          <w:rStyle w:val="CommentReference"/>
        </w:rPr>
        <w:annotationRef/>
      </w:r>
      <w:r>
        <w:t>Why?</w:t>
      </w:r>
    </w:p>
  </w:comment>
  <w:comment w:id="64" w:author="Duncan Brumby" w:date="2017-11-03T15:16:00Z" w:initials="DPB">
    <w:p w14:paraId="2742AC1B" w14:textId="7B394C5F" w:rsidR="00813F58" w:rsidRDefault="00813F58">
      <w:pPr>
        <w:pStyle w:val="CommentText"/>
      </w:pPr>
      <w:r>
        <w:rPr>
          <w:rStyle w:val="CommentReference"/>
        </w:rPr>
        <w:annotationRef/>
      </w:r>
      <w:r>
        <w:t xml:space="preserve">In which condition? </w:t>
      </w:r>
      <w:r w:rsidR="0013456C">
        <w:t xml:space="preserve">In the notification condition …? </w:t>
      </w:r>
    </w:p>
  </w:comment>
  <w:comment w:id="65" w:author="Duncan Brumby" w:date="2017-11-03T15:19:00Z" w:initials="DPB">
    <w:p w14:paraId="5C80ADBB" w14:textId="77777777" w:rsidR="001653BF" w:rsidRDefault="001653BF">
      <w:pPr>
        <w:pStyle w:val="CommentText"/>
      </w:pPr>
      <w:r>
        <w:rPr>
          <w:rStyle w:val="CommentReference"/>
        </w:rPr>
        <w:annotationRef/>
      </w:r>
      <w:r>
        <w:t xml:space="preserve">Does giving feedback on the duration of interrupting task lead to people being less likely to interrupt a task in the future? </w:t>
      </w:r>
    </w:p>
    <w:p w14:paraId="4F95C6DC" w14:textId="77777777" w:rsidR="004514D1" w:rsidRDefault="004514D1">
      <w:pPr>
        <w:pStyle w:val="CommentText"/>
      </w:pPr>
    </w:p>
    <w:p w14:paraId="7F81E052" w14:textId="621412E1" w:rsidR="004514D1" w:rsidRDefault="004514D1">
      <w:pPr>
        <w:pStyle w:val="CommentText"/>
      </w:pPr>
      <w:r>
        <w:t xml:space="preserve">I find the ‘have an effect’ super vague. Can you be a little more specific. An example is given above. Feel free to adapt it accordingly </w:t>
      </w:r>
      <w:r>
        <w:sym w:font="Wingdings" w:char="F04A"/>
      </w:r>
    </w:p>
  </w:comment>
  <w:comment w:id="66" w:author="Duncan Brumby" w:date="2017-11-03T15:48:00Z" w:initials="DPB">
    <w:p w14:paraId="5F55CCC6" w14:textId="77777777" w:rsidR="00D14821" w:rsidRDefault="00D14821">
      <w:pPr>
        <w:pStyle w:val="CommentText"/>
      </w:pPr>
      <w:r>
        <w:rPr>
          <w:rStyle w:val="CommentReference"/>
        </w:rPr>
        <w:annotationRef/>
      </w:r>
      <w:r>
        <w:t xml:space="preserve">Good! </w:t>
      </w:r>
    </w:p>
    <w:p w14:paraId="3278B007" w14:textId="77777777" w:rsidR="00D14821" w:rsidRDefault="00D14821">
      <w:pPr>
        <w:pStyle w:val="CommentText"/>
      </w:pPr>
    </w:p>
    <w:p w14:paraId="5D849B9E" w14:textId="666F3297" w:rsidR="00D14821" w:rsidRDefault="00D14821">
      <w:pPr>
        <w:pStyle w:val="CommentText"/>
      </w:pPr>
      <w:r>
        <w:t xml:space="preserve">BTW: How do you know that it’s 4 mins? Is this something that you found in earlier studies? </w:t>
      </w:r>
    </w:p>
  </w:comment>
  <w:comment w:id="67" w:author="Duncan Brumby" w:date="2017-11-03T15:49:00Z" w:initials="DPB">
    <w:p w14:paraId="5EE4FB8E" w14:textId="77777777" w:rsidR="00E14FB3" w:rsidRDefault="00E14FB3">
      <w:pPr>
        <w:pStyle w:val="CommentText"/>
      </w:pPr>
      <w:r>
        <w:rPr>
          <w:rStyle w:val="CommentReference"/>
        </w:rPr>
        <w:annotationRef/>
      </w:r>
      <w:r>
        <w:t xml:space="preserve">Good. </w:t>
      </w:r>
    </w:p>
    <w:p w14:paraId="5BDD3321" w14:textId="77777777" w:rsidR="00E14FB3" w:rsidRDefault="00E14FB3">
      <w:pPr>
        <w:pStyle w:val="CommentText"/>
      </w:pPr>
    </w:p>
    <w:p w14:paraId="4FFF67F5" w14:textId="77777777" w:rsidR="00E14FB3" w:rsidRDefault="00E14FB3">
      <w:pPr>
        <w:pStyle w:val="CommentText"/>
      </w:pPr>
      <w:r>
        <w:t xml:space="preserve">Although I still not entirely clear on why you expect this. </w:t>
      </w:r>
    </w:p>
    <w:p w14:paraId="3F310D9C" w14:textId="7C0E0A81" w:rsidR="00E14FB3" w:rsidRDefault="00E14FB3">
      <w:pPr>
        <w:pStyle w:val="CommentText"/>
      </w:pPr>
      <w:r>
        <w:br/>
        <w:t xml:space="preserve">But let’s find out! </w:t>
      </w:r>
      <w:bookmarkStart w:id="68" w:name="_GoBack"/>
      <w:bookmarkEnd w:id="68"/>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9C9AF4" w15:done="0"/>
  <w15:commentEx w15:paraId="6EAC0278" w15:done="0"/>
  <w15:commentEx w15:paraId="4C7C2569" w15:done="0"/>
  <w15:commentEx w15:paraId="7AB3F894" w15:done="0"/>
  <w15:commentEx w15:paraId="38293905" w15:done="0"/>
  <w15:commentEx w15:paraId="24258289" w15:done="0"/>
  <w15:commentEx w15:paraId="7E20618B" w15:done="0"/>
  <w15:commentEx w15:paraId="10A5D1EF" w15:done="0"/>
  <w15:commentEx w15:paraId="787B8BE7" w15:done="0"/>
  <w15:commentEx w15:paraId="6BE99198" w15:done="0"/>
  <w15:commentEx w15:paraId="41C6C844" w15:done="0"/>
  <w15:commentEx w15:paraId="2742AC1B" w15:done="0"/>
  <w15:commentEx w15:paraId="7F81E052" w15:done="0"/>
  <w15:commentEx w15:paraId="5D849B9E" w15:done="0"/>
  <w15:commentEx w15:paraId="3F310D9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0D164A"/>
    <w:multiLevelType w:val="hybridMultilevel"/>
    <w:tmpl w:val="7518A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DF31C6D"/>
    <w:multiLevelType w:val="hybridMultilevel"/>
    <w:tmpl w:val="69C64E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E7F"/>
    <w:rsid w:val="000040F5"/>
    <w:rsid w:val="00010E54"/>
    <w:rsid w:val="00013ABE"/>
    <w:rsid w:val="000151F2"/>
    <w:rsid w:val="00017380"/>
    <w:rsid w:val="00024420"/>
    <w:rsid w:val="00025AA9"/>
    <w:rsid w:val="00034EE8"/>
    <w:rsid w:val="0003551C"/>
    <w:rsid w:val="00041164"/>
    <w:rsid w:val="00043391"/>
    <w:rsid w:val="00047E0F"/>
    <w:rsid w:val="00055702"/>
    <w:rsid w:val="00062C9A"/>
    <w:rsid w:val="00071D48"/>
    <w:rsid w:val="00072F55"/>
    <w:rsid w:val="00082AD2"/>
    <w:rsid w:val="00083707"/>
    <w:rsid w:val="00095AFC"/>
    <w:rsid w:val="00095B93"/>
    <w:rsid w:val="000961CF"/>
    <w:rsid w:val="00096B80"/>
    <w:rsid w:val="00097177"/>
    <w:rsid w:val="000A28F1"/>
    <w:rsid w:val="000A2B9F"/>
    <w:rsid w:val="000A4943"/>
    <w:rsid w:val="000A553F"/>
    <w:rsid w:val="000A7C6A"/>
    <w:rsid w:val="000B03CC"/>
    <w:rsid w:val="000B3C4F"/>
    <w:rsid w:val="000B61B2"/>
    <w:rsid w:val="000C6630"/>
    <w:rsid w:val="000D0D78"/>
    <w:rsid w:val="000D77FD"/>
    <w:rsid w:val="000D7801"/>
    <w:rsid w:val="000E19E4"/>
    <w:rsid w:val="000E5442"/>
    <w:rsid w:val="000E5E27"/>
    <w:rsid w:val="000F00B7"/>
    <w:rsid w:val="000F306E"/>
    <w:rsid w:val="00115C9E"/>
    <w:rsid w:val="00122289"/>
    <w:rsid w:val="00127364"/>
    <w:rsid w:val="00127C7A"/>
    <w:rsid w:val="0013456C"/>
    <w:rsid w:val="0013629C"/>
    <w:rsid w:val="0014101B"/>
    <w:rsid w:val="00147C72"/>
    <w:rsid w:val="00155930"/>
    <w:rsid w:val="00156F27"/>
    <w:rsid w:val="00160964"/>
    <w:rsid w:val="001653BF"/>
    <w:rsid w:val="00165FCD"/>
    <w:rsid w:val="00167332"/>
    <w:rsid w:val="00172FBE"/>
    <w:rsid w:val="00184D60"/>
    <w:rsid w:val="00184E49"/>
    <w:rsid w:val="00186D3F"/>
    <w:rsid w:val="00194F81"/>
    <w:rsid w:val="001A4ACB"/>
    <w:rsid w:val="001A57AF"/>
    <w:rsid w:val="001A7C6A"/>
    <w:rsid w:val="001B01E0"/>
    <w:rsid w:val="001B0BEC"/>
    <w:rsid w:val="001B0C9F"/>
    <w:rsid w:val="001C458F"/>
    <w:rsid w:val="001D0499"/>
    <w:rsid w:val="001D78E7"/>
    <w:rsid w:val="001F131F"/>
    <w:rsid w:val="001F52D4"/>
    <w:rsid w:val="001F5DA2"/>
    <w:rsid w:val="00203F2F"/>
    <w:rsid w:val="002058E7"/>
    <w:rsid w:val="00211A65"/>
    <w:rsid w:val="00215876"/>
    <w:rsid w:val="00216C87"/>
    <w:rsid w:val="00223CBF"/>
    <w:rsid w:val="00230EF5"/>
    <w:rsid w:val="00236A3A"/>
    <w:rsid w:val="0024113A"/>
    <w:rsid w:val="00241226"/>
    <w:rsid w:val="00246197"/>
    <w:rsid w:val="00250720"/>
    <w:rsid w:val="002610EE"/>
    <w:rsid w:val="00287673"/>
    <w:rsid w:val="002918E6"/>
    <w:rsid w:val="00295164"/>
    <w:rsid w:val="002A494F"/>
    <w:rsid w:val="002B3A02"/>
    <w:rsid w:val="002B4C71"/>
    <w:rsid w:val="002C2F2B"/>
    <w:rsid w:val="002D436E"/>
    <w:rsid w:val="002D795E"/>
    <w:rsid w:val="002E1B68"/>
    <w:rsid w:val="002E74E3"/>
    <w:rsid w:val="002F2790"/>
    <w:rsid w:val="00305FE6"/>
    <w:rsid w:val="003068F8"/>
    <w:rsid w:val="0031299D"/>
    <w:rsid w:val="00315576"/>
    <w:rsid w:val="00326640"/>
    <w:rsid w:val="00327CDB"/>
    <w:rsid w:val="00331A3B"/>
    <w:rsid w:val="00332999"/>
    <w:rsid w:val="00337720"/>
    <w:rsid w:val="00340399"/>
    <w:rsid w:val="00342E1A"/>
    <w:rsid w:val="00345656"/>
    <w:rsid w:val="00361695"/>
    <w:rsid w:val="00365040"/>
    <w:rsid w:val="0037201E"/>
    <w:rsid w:val="003777A4"/>
    <w:rsid w:val="003777B9"/>
    <w:rsid w:val="00383AB5"/>
    <w:rsid w:val="00383C6B"/>
    <w:rsid w:val="00384738"/>
    <w:rsid w:val="00385AB9"/>
    <w:rsid w:val="0038610D"/>
    <w:rsid w:val="00390110"/>
    <w:rsid w:val="003A4F36"/>
    <w:rsid w:val="003B08CC"/>
    <w:rsid w:val="003B290A"/>
    <w:rsid w:val="003B78EE"/>
    <w:rsid w:val="003D0C5B"/>
    <w:rsid w:val="003D22C2"/>
    <w:rsid w:val="003D53CE"/>
    <w:rsid w:val="003D7348"/>
    <w:rsid w:val="003E302B"/>
    <w:rsid w:val="003E5871"/>
    <w:rsid w:val="003F078A"/>
    <w:rsid w:val="003F1A40"/>
    <w:rsid w:val="00407C5E"/>
    <w:rsid w:val="004113B3"/>
    <w:rsid w:val="00415531"/>
    <w:rsid w:val="00421837"/>
    <w:rsid w:val="00424184"/>
    <w:rsid w:val="004250AD"/>
    <w:rsid w:val="004255B6"/>
    <w:rsid w:val="00426975"/>
    <w:rsid w:val="0042757B"/>
    <w:rsid w:val="00431CB1"/>
    <w:rsid w:val="0043263B"/>
    <w:rsid w:val="00437111"/>
    <w:rsid w:val="00443271"/>
    <w:rsid w:val="004432B5"/>
    <w:rsid w:val="004437DA"/>
    <w:rsid w:val="004514D1"/>
    <w:rsid w:val="00452A56"/>
    <w:rsid w:val="00453B97"/>
    <w:rsid w:val="004543E2"/>
    <w:rsid w:val="00454C4A"/>
    <w:rsid w:val="004649D6"/>
    <w:rsid w:val="00466327"/>
    <w:rsid w:val="0047014F"/>
    <w:rsid w:val="0048268B"/>
    <w:rsid w:val="00484C26"/>
    <w:rsid w:val="00484C48"/>
    <w:rsid w:val="004A2400"/>
    <w:rsid w:val="004A6523"/>
    <w:rsid w:val="004B10F9"/>
    <w:rsid w:val="004B65D6"/>
    <w:rsid w:val="004B77FD"/>
    <w:rsid w:val="004C580B"/>
    <w:rsid w:val="004C6D33"/>
    <w:rsid w:val="004D0A1B"/>
    <w:rsid w:val="004D2EDD"/>
    <w:rsid w:val="004D6D7E"/>
    <w:rsid w:val="004E5A4F"/>
    <w:rsid w:val="004F0D3A"/>
    <w:rsid w:val="004F552E"/>
    <w:rsid w:val="0050156D"/>
    <w:rsid w:val="005028F8"/>
    <w:rsid w:val="00506589"/>
    <w:rsid w:val="00510D67"/>
    <w:rsid w:val="00513B0C"/>
    <w:rsid w:val="00514CA2"/>
    <w:rsid w:val="00514F3F"/>
    <w:rsid w:val="00515591"/>
    <w:rsid w:val="00515C03"/>
    <w:rsid w:val="005239DD"/>
    <w:rsid w:val="0052683F"/>
    <w:rsid w:val="00526D8E"/>
    <w:rsid w:val="005338CA"/>
    <w:rsid w:val="0054258A"/>
    <w:rsid w:val="0054494A"/>
    <w:rsid w:val="00545B0F"/>
    <w:rsid w:val="0055047D"/>
    <w:rsid w:val="00551498"/>
    <w:rsid w:val="0055279D"/>
    <w:rsid w:val="0055355E"/>
    <w:rsid w:val="0055588A"/>
    <w:rsid w:val="00557A12"/>
    <w:rsid w:val="0056126A"/>
    <w:rsid w:val="00561450"/>
    <w:rsid w:val="005646A9"/>
    <w:rsid w:val="00567478"/>
    <w:rsid w:val="005712E7"/>
    <w:rsid w:val="00571584"/>
    <w:rsid w:val="005738A0"/>
    <w:rsid w:val="00574DF8"/>
    <w:rsid w:val="00581F9A"/>
    <w:rsid w:val="00583952"/>
    <w:rsid w:val="00593103"/>
    <w:rsid w:val="00596292"/>
    <w:rsid w:val="005A0E3D"/>
    <w:rsid w:val="005A3E9D"/>
    <w:rsid w:val="005A54EA"/>
    <w:rsid w:val="005A5B54"/>
    <w:rsid w:val="005B1D93"/>
    <w:rsid w:val="005B2154"/>
    <w:rsid w:val="005B3077"/>
    <w:rsid w:val="005B3712"/>
    <w:rsid w:val="005B6B05"/>
    <w:rsid w:val="005C0E2F"/>
    <w:rsid w:val="005C4C47"/>
    <w:rsid w:val="005C6595"/>
    <w:rsid w:val="005D33F8"/>
    <w:rsid w:val="005D3A68"/>
    <w:rsid w:val="005D4176"/>
    <w:rsid w:val="005E7349"/>
    <w:rsid w:val="005E74E9"/>
    <w:rsid w:val="005F3A4A"/>
    <w:rsid w:val="005F42DF"/>
    <w:rsid w:val="005F46CE"/>
    <w:rsid w:val="005F62FB"/>
    <w:rsid w:val="00603A4F"/>
    <w:rsid w:val="00603C90"/>
    <w:rsid w:val="00606110"/>
    <w:rsid w:val="00607067"/>
    <w:rsid w:val="0061025C"/>
    <w:rsid w:val="00612FBC"/>
    <w:rsid w:val="006236C4"/>
    <w:rsid w:val="00625482"/>
    <w:rsid w:val="00626FDA"/>
    <w:rsid w:val="0063773D"/>
    <w:rsid w:val="00641528"/>
    <w:rsid w:val="00641B9E"/>
    <w:rsid w:val="006477AF"/>
    <w:rsid w:val="00657789"/>
    <w:rsid w:val="00662702"/>
    <w:rsid w:val="00663E58"/>
    <w:rsid w:val="00665BB5"/>
    <w:rsid w:val="00671E08"/>
    <w:rsid w:val="006777B6"/>
    <w:rsid w:val="0068050D"/>
    <w:rsid w:val="00680A65"/>
    <w:rsid w:val="00685114"/>
    <w:rsid w:val="006868B4"/>
    <w:rsid w:val="00690CC2"/>
    <w:rsid w:val="00694A6C"/>
    <w:rsid w:val="006A360F"/>
    <w:rsid w:val="006B1DE4"/>
    <w:rsid w:val="006C04A5"/>
    <w:rsid w:val="006C3235"/>
    <w:rsid w:val="006E0EA9"/>
    <w:rsid w:val="006E7172"/>
    <w:rsid w:val="006F6DD7"/>
    <w:rsid w:val="0070142E"/>
    <w:rsid w:val="00702D12"/>
    <w:rsid w:val="00711C93"/>
    <w:rsid w:val="00715245"/>
    <w:rsid w:val="00742CFA"/>
    <w:rsid w:val="0074454E"/>
    <w:rsid w:val="00744AD4"/>
    <w:rsid w:val="0075055B"/>
    <w:rsid w:val="007547F2"/>
    <w:rsid w:val="0075530B"/>
    <w:rsid w:val="00755948"/>
    <w:rsid w:val="00756521"/>
    <w:rsid w:val="00761328"/>
    <w:rsid w:val="00762E5E"/>
    <w:rsid w:val="00765C75"/>
    <w:rsid w:val="0077296E"/>
    <w:rsid w:val="00776689"/>
    <w:rsid w:val="007769D7"/>
    <w:rsid w:val="007829D1"/>
    <w:rsid w:val="00786FB7"/>
    <w:rsid w:val="007900D2"/>
    <w:rsid w:val="00791482"/>
    <w:rsid w:val="00795E3B"/>
    <w:rsid w:val="007960F1"/>
    <w:rsid w:val="007A3FB2"/>
    <w:rsid w:val="007A4C9D"/>
    <w:rsid w:val="007A4FDA"/>
    <w:rsid w:val="007A5DF0"/>
    <w:rsid w:val="007B3438"/>
    <w:rsid w:val="007B632F"/>
    <w:rsid w:val="007B7901"/>
    <w:rsid w:val="007B7C0B"/>
    <w:rsid w:val="007C1A0A"/>
    <w:rsid w:val="007C371D"/>
    <w:rsid w:val="007C4AB1"/>
    <w:rsid w:val="007C76FF"/>
    <w:rsid w:val="007D440D"/>
    <w:rsid w:val="007F5AFC"/>
    <w:rsid w:val="00801597"/>
    <w:rsid w:val="008040C8"/>
    <w:rsid w:val="00805A41"/>
    <w:rsid w:val="00813F58"/>
    <w:rsid w:val="00814CD3"/>
    <w:rsid w:val="00823144"/>
    <w:rsid w:val="00826ED2"/>
    <w:rsid w:val="00831F31"/>
    <w:rsid w:val="0083485F"/>
    <w:rsid w:val="0083560B"/>
    <w:rsid w:val="008428FC"/>
    <w:rsid w:val="00843735"/>
    <w:rsid w:val="00857E74"/>
    <w:rsid w:val="00860CE1"/>
    <w:rsid w:val="00861DA7"/>
    <w:rsid w:val="0086573B"/>
    <w:rsid w:val="00867A44"/>
    <w:rsid w:val="00872941"/>
    <w:rsid w:val="00872C3D"/>
    <w:rsid w:val="0087509B"/>
    <w:rsid w:val="00882D47"/>
    <w:rsid w:val="008855AC"/>
    <w:rsid w:val="008937F8"/>
    <w:rsid w:val="008952FB"/>
    <w:rsid w:val="00896B9B"/>
    <w:rsid w:val="008A2A3B"/>
    <w:rsid w:val="008A6926"/>
    <w:rsid w:val="008B0E66"/>
    <w:rsid w:val="008B1FAD"/>
    <w:rsid w:val="008B2752"/>
    <w:rsid w:val="008B2C6E"/>
    <w:rsid w:val="008B69EC"/>
    <w:rsid w:val="008C47D1"/>
    <w:rsid w:val="008C4B9A"/>
    <w:rsid w:val="008D25B0"/>
    <w:rsid w:val="008D518C"/>
    <w:rsid w:val="008D5DF8"/>
    <w:rsid w:val="008D5EF6"/>
    <w:rsid w:val="008E3369"/>
    <w:rsid w:val="008E380E"/>
    <w:rsid w:val="008F0CA3"/>
    <w:rsid w:val="009052CD"/>
    <w:rsid w:val="0091049E"/>
    <w:rsid w:val="00914E93"/>
    <w:rsid w:val="009161C7"/>
    <w:rsid w:val="009173CC"/>
    <w:rsid w:val="00922965"/>
    <w:rsid w:val="00925F5B"/>
    <w:rsid w:val="009323FE"/>
    <w:rsid w:val="00933943"/>
    <w:rsid w:val="00934199"/>
    <w:rsid w:val="00942086"/>
    <w:rsid w:val="009437A4"/>
    <w:rsid w:val="00944010"/>
    <w:rsid w:val="00946123"/>
    <w:rsid w:val="00946C4C"/>
    <w:rsid w:val="00947314"/>
    <w:rsid w:val="009535EB"/>
    <w:rsid w:val="0096388F"/>
    <w:rsid w:val="009647F1"/>
    <w:rsid w:val="00972ED4"/>
    <w:rsid w:val="0097525F"/>
    <w:rsid w:val="00975C94"/>
    <w:rsid w:val="00977D4E"/>
    <w:rsid w:val="00981E84"/>
    <w:rsid w:val="00984692"/>
    <w:rsid w:val="009859B9"/>
    <w:rsid w:val="009863E4"/>
    <w:rsid w:val="009866A4"/>
    <w:rsid w:val="00987F27"/>
    <w:rsid w:val="00993D90"/>
    <w:rsid w:val="009A665B"/>
    <w:rsid w:val="009B1AAF"/>
    <w:rsid w:val="009C14AD"/>
    <w:rsid w:val="009C5119"/>
    <w:rsid w:val="009C76D8"/>
    <w:rsid w:val="009D12EC"/>
    <w:rsid w:val="009D507F"/>
    <w:rsid w:val="009E4F50"/>
    <w:rsid w:val="009E6B81"/>
    <w:rsid w:val="00A05BFD"/>
    <w:rsid w:val="00A07FAB"/>
    <w:rsid w:val="00A10C0B"/>
    <w:rsid w:val="00A10E78"/>
    <w:rsid w:val="00A22078"/>
    <w:rsid w:val="00A24CFA"/>
    <w:rsid w:val="00A35FF9"/>
    <w:rsid w:val="00A360A6"/>
    <w:rsid w:val="00A3798A"/>
    <w:rsid w:val="00A430C9"/>
    <w:rsid w:val="00A444E1"/>
    <w:rsid w:val="00A502FA"/>
    <w:rsid w:val="00A5212A"/>
    <w:rsid w:val="00A53BD7"/>
    <w:rsid w:val="00A55E1D"/>
    <w:rsid w:val="00A577D9"/>
    <w:rsid w:val="00A579DD"/>
    <w:rsid w:val="00A709FE"/>
    <w:rsid w:val="00A74F34"/>
    <w:rsid w:val="00A75353"/>
    <w:rsid w:val="00A76738"/>
    <w:rsid w:val="00A8286F"/>
    <w:rsid w:val="00A858A6"/>
    <w:rsid w:val="00A85C46"/>
    <w:rsid w:val="00A93413"/>
    <w:rsid w:val="00A9612B"/>
    <w:rsid w:val="00A96754"/>
    <w:rsid w:val="00AA4399"/>
    <w:rsid w:val="00AB342B"/>
    <w:rsid w:val="00AC0C1F"/>
    <w:rsid w:val="00AC4581"/>
    <w:rsid w:val="00AC4AE0"/>
    <w:rsid w:val="00AD22EF"/>
    <w:rsid w:val="00AF2245"/>
    <w:rsid w:val="00B024C4"/>
    <w:rsid w:val="00B03399"/>
    <w:rsid w:val="00B1081E"/>
    <w:rsid w:val="00B11894"/>
    <w:rsid w:val="00B247A5"/>
    <w:rsid w:val="00B27BB9"/>
    <w:rsid w:val="00B3157C"/>
    <w:rsid w:val="00B41D8B"/>
    <w:rsid w:val="00B41FC7"/>
    <w:rsid w:val="00B4292C"/>
    <w:rsid w:val="00B44236"/>
    <w:rsid w:val="00B52D65"/>
    <w:rsid w:val="00B5363B"/>
    <w:rsid w:val="00B53F4D"/>
    <w:rsid w:val="00B618F9"/>
    <w:rsid w:val="00B63BAB"/>
    <w:rsid w:val="00B71BE1"/>
    <w:rsid w:val="00B71C28"/>
    <w:rsid w:val="00B7593A"/>
    <w:rsid w:val="00B75DA1"/>
    <w:rsid w:val="00B86FF3"/>
    <w:rsid w:val="00B93CC9"/>
    <w:rsid w:val="00B964D4"/>
    <w:rsid w:val="00B96E28"/>
    <w:rsid w:val="00BA1993"/>
    <w:rsid w:val="00BA2171"/>
    <w:rsid w:val="00BB1C3A"/>
    <w:rsid w:val="00BB5871"/>
    <w:rsid w:val="00BC1DB3"/>
    <w:rsid w:val="00BC2B6A"/>
    <w:rsid w:val="00BC39A4"/>
    <w:rsid w:val="00BC3F14"/>
    <w:rsid w:val="00BC6EBA"/>
    <w:rsid w:val="00BD3169"/>
    <w:rsid w:val="00BD7080"/>
    <w:rsid w:val="00BE2323"/>
    <w:rsid w:val="00BE45F0"/>
    <w:rsid w:val="00BE6C59"/>
    <w:rsid w:val="00BE7A6D"/>
    <w:rsid w:val="00BF07D0"/>
    <w:rsid w:val="00C11FA8"/>
    <w:rsid w:val="00C13E7F"/>
    <w:rsid w:val="00C14E62"/>
    <w:rsid w:val="00C2121C"/>
    <w:rsid w:val="00C22B53"/>
    <w:rsid w:val="00C23B14"/>
    <w:rsid w:val="00C246A6"/>
    <w:rsid w:val="00C30FAE"/>
    <w:rsid w:val="00C31759"/>
    <w:rsid w:val="00C32522"/>
    <w:rsid w:val="00C360B3"/>
    <w:rsid w:val="00C3650F"/>
    <w:rsid w:val="00C43A55"/>
    <w:rsid w:val="00C43DDE"/>
    <w:rsid w:val="00C46BF7"/>
    <w:rsid w:val="00C5247A"/>
    <w:rsid w:val="00C548DD"/>
    <w:rsid w:val="00C5581F"/>
    <w:rsid w:val="00C56BC6"/>
    <w:rsid w:val="00C6097B"/>
    <w:rsid w:val="00C62603"/>
    <w:rsid w:val="00C67917"/>
    <w:rsid w:val="00C70640"/>
    <w:rsid w:val="00C8054B"/>
    <w:rsid w:val="00C81386"/>
    <w:rsid w:val="00C937CD"/>
    <w:rsid w:val="00C95400"/>
    <w:rsid w:val="00CA5C82"/>
    <w:rsid w:val="00CB3ADE"/>
    <w:rsid w:val="00CB6E3B"/>
    <w:rsid w:val="00CC1ADB"/>
    <w:rsid w:val="00CC27AE"/>
    <w:rsid w:val="00CC6AF6"/>
    <w:rsid w:val="00CD48D1"/>
    <w:rsid w:val="00CD582B"/>
    <w:rsid w:val="00CD6632"/>
    <w:rsid w:val="00CD7AF7"/>
    <w:rsid w:val="00CF73A9"/>
    <w:rsid w:val="00D0567E"/>
    <w:rsid w:val="00D070DB"/>
    <w:rsid w:val="00D11956"/>
    <w:rsid w:val="00D147B6"/>
    <w:rsid w:val="00D14821"/>
    <w:rsid w:val="00D21186"/>
    <w:rsid w:val="00D22510"/>
    <w:rsid w:val="00D22D94"/>
    <w:rsid w:val="00D36F7A"/>
    <w:rsid w:val="00D40527"/>
    <w:rsid w:val="00D47BE6"/>
    <w:rsid w:val="00D50DAB"/>
    <w:rsid w:val="00D51E4D"/>
    <w:rsid w:val="00D54B62"/>
    <w:rsid w:val="00D6282F"/>
    <w:rsid w:val="00D63046"/>
    <w:rsid w:val="00D6338F"/>
    <w:rsid w:val="00D64EE9"/>
    <w:rsid w:val="00D679B0"/>
    <w:rsid w:val="00D855E6"/>
    <w:rsid w:val="00D866BF"/>
    <w:rsid w:val="00D87FAD"/>
    <w:rsid w:val="00D90CB6"/>
    <w:rsid w:val="00D91386"/>
    <w:rsid w:val="00DA6D97"/>
    <w:rsid w:val="00DB0A89"/>
    <w:rsid w:val="00DC0A9E"/>
    <w:rsid w:val="00DD2BC9"/>
    <w:rsid w:val="00DD2F71"/>
    <w:rsid w:val="00DD3352"/>
    <w:rsid w:val="00DD35EA"/>
    <w:rsid w:val="00DD426E"/>
    <w:rsid w:val="00DE07A5"/>
    <w:rsid w:val="00DE099B"/>
    <w:rsid w:val="00DF0847"/>
    <w:rsid w:val="00DF4A9C"/>
    <w:rsid w:val="00DF7897"/>
    <w:rsid w:val="00E02262"/>
    <w:rsid w:val="00E14FB3"/>
    <w:rsid w:val="00E17CC9"/>
    <w:rsid w:val="00E255DB"/>
    <w:rsid w:val="00E31BE7"/>
    <w:rsid w:val="00E32EDB"/>
    <w:rsid w:val="00E33F06"/>
    <w:rsid w:val="00E34EF3"/>
    <w:rsid w:val="00E36F28"/>
    <w:rsid w:val="00E4485A"/>
    <w:rsid w:val="00E50489"/>
    <w:rsid w:val="00E51867"/>
    <w:rsid w:val="00E52227"/>
    <w:rsid w:val="00E523E2"/>
    <w:rsid w:val="00E527A7"/>
    <w:rsid w:val="00E55BA7"/>
    <w:rsid w:val="00E6195C"/>
    <w:rsid w:val="00E706DE"/>
    <w:rsid w:val="00E7165C"/>
    <w:rsid w:val="00E7680A"/>
    <w:rsid w:val="00E8097B"/>
    <w:rsid w:val="00E80D2F"/>
    <w:rsid w:val="00E82213"/>
    <w:rsid w:val="00E84789"/>
    <w:rsid w:val="00E859C9"/>
    <w:rsid w:val="00E87189"/>
    <w:rsid w:val="00E95173"/>
    <w:rsid w:val="00E95535"/>
    <w:rsid w:val="00E95760"/>
    <w:rsid w:val="00EA0349"/>
    <w:rsid w:val="00EA5265"/>
    <w:rsid w:val="00EB2FFF"/>
    <w:rsid w:val="00EB3CC2"/>
    <w:rsid w:val="00EB5248"/>
    <w:rsid w:val="00EB5CC0"/>
    <w:rsid w:val="00EB64BC"/>
    <w:rsid w:val="00EB6E59"/>
    <w:rsid w:val="00EB7013"/>
    <w:rsid w:val="00EB7331"/>
    <w:rsid w:val="00EC027E"/>
    <w:rsid w:val="00ED728E"/>
    <w:rsid w:val="00EE4564"/>
    <w:rsid w:val="00EF2A02"/>
    <w:rsid w:val="00EF4632"/>
    <w:rsid w:val="00EF7540"/>
    <w:rsid w:val="00F0131B"/>
    <w:rsid w:val="00F02D17"/>
    <w:rsid w:val="00F11374"/>
    <w:rsid w:val="00F11544"/>
    <w:rsid w:val="00F115B3"/>
    <w:rsid w:val="00F15093"/>
    <w:rsid w:val="00F15225"/>
    <w:rsid w:val="00F15C69"/>
    <w:rsid w:val="00F206A9"/>
    <w:rsid w:val="00F20B6E"/>
    <w:rsid w:val="00F237DC"/>
    <w:rsid w:val="00F25211"/>
    <w:rsid w:val="00F25622"/>
    <w:rsid w:val="00F313E5"/>
    <w:rsid w:val="00F32C84"/>
    <w:rsid w:val="00F33745"/>
    <w:rsid w:val="00F33F43"/>
    <w:rsid w:val="00F347A7"/>
    <w:rsid w:val="00F34C85"/>
    <w:rsid w:val="00F37B47"/>
    <w:rsid w:val="00F37DFF"/>
    <w:rsid w:val="00F54D6C"/>
    <w:rsid w:val="00F61103"/>
    <w:rsid w:val="00F64EF9"/>
    <w:rsid w:val="00F706F8"/>
    <w:rsid w:val="00F70B0B"/>
    <w:rsid w:val="00F71791"/>
    <w:rsid w:val="00F76F71"/>
    <w:rsid w:val="00F803B9"/>
    <w:rsid w:val="00F928F3"/>
    <w:rsid w:val="00F97EF0"/>
    <w:rsid w:val="00FA0F3E"/>
    <w:rsid w:val="00FA2201"/>
    <w:rsid w:val="00FA7610"/>
    <w:rsid w:val="00FB1FA7"/>
    <w:rsid w:val="00FB1FB4"/>
    <w:rsid w:val="00FB4ACD"/>
    <w:rsid w:val="00FC1C47"/>
    <w:rsid w:val="00FC4A11"/>
    <w:rsid w:val="00FD2236"/>
    <w:rsid w:val="00FD5936"/>
    <w:rsid w:val="00FD75EE"/>
    <w:rsid w:val="00FE37D8"/>
    <w:rsid w:val="00FE38F2"/>
    <w:rsid w:val="00FE4ED3"/>
    <w:rsid w:val="00FF0442"/>
    <w:rsid w:val="00FF5B1B"/>
    <w:rsid w:val="00FF611A"/>
    <w:rsid w:val="00FF767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B17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4EE8"/>
  </w:style>
  <w:style w:type="paragraph" w:styleId="Heading1">
    <w:name w:val="heading 1"/>
    <w:basedOn w:val="Normal"/>
    <w:next w:val="Normal"/>
    <w:link w:val="Heading1Char"/>
    <w:uiPriority w:val="9"/>
    <w:qFormat/>
    <w:rsid w:val="00484C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qFormat/>
    <w:rsid w:val="00484C48"/>
    <w:pPr>
      <w:spacing w:before="120"/>
      <w:jc w:val="both"/>
      <w:outlineLvl w:val="1"/>
    </w:pPr>
    <w:rPr>
      <w:rFonts w:ascii="Helvetica" w:eastAsia="Times New Roman" w:hAnsi="Helvetica" w:cs="Times New Roman"/>
      <w:b/>
      <w:color w:val="auto"/>
      <w:kern w:val="32"/>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autoRedefine/>
    <w:qFormat/>
    <w:rsid w:val="00484C48"/>
    <w:pPr>
      <w:pBdr>
        <w:top w:val="single" w:sz="4" w:space="6" w:color="auto"/>
      </w:pBdr>
      <w:spacing w:before="220" w:after="80"/>
      <w:ind w:left="280" w:hanging="280"/>
    </w:pPr>
    <w:rPr>
      <w:rFonts w:ascii="Helv" w:hAnsi="Helv"/>
      <w:sz w:val="18"/>
      <w:szCs w:val="22"/>
    </w:rPr>
  </w:style>
  <w:style w:type="character" w:customStyle="1" w:styleId="Heading2Char">
    <w:name w:val="Heading 2 Char"/>
    <w:basedOn w:val="DefaultParagraphFont"/>
    <w:link w:val="Heading2"/>
    <w:rsid w:val="00484C48"/>
    <w:rPr>
      <w:rFonts w:ascii="Helvetica" w:eastAsia="Times New Roman" w:hAnsi="Helvetica" w:cs="Times New Roman"/>
      <w:b/>
      <w:kern w:val="32"/>
      <w:sz w:val="18"/>
      <w:szCs w:val="20"/>
      <w:lang w:val="en-US"/>
    </w:rPr>
  </w:style>
  <w:style w:type="character" w:customStyle="1" w:styleId="Heading1Char">
    <w:name w:val="Heading 1 Char"/>
    <w:basedOn w:val="DefaultParagraphFont"/>
    <w:link w:val="Heading1"/>
    <w:uiPriority w:val="9"/>
    <w:rsid w:val="00484C48"/>
    <w:rPr>
      <w:rFonts w:asciiTheme="majorHAnsi" w:eastAsiaTheme="majorEastAsia" w:hAnsiTheme="majorHAnsi" w:cstheme="majorBidi"/>
      <w:color w:val="2F5496" w:themeColor="accent1" w:themeShade="BF"/>
      <w:sz w:val="32"/>
      <w:szCs w:val="32"/>
    </w:rPr>
  </w:style>
  <w:style w:type="paragraph" w:customStyle="1" w:styleId="p1">
    <w:name w:val="p1"/>
    <w:basedOn w:val="Normal"/>
    <w:rsid w:val="00C67917"/>
    <w:rPr>
      <w:rFonts w:ascii="Helvetica Neue" w:hAnsi="Helvetica Neue" w:cs="Times New Roman"/>
      <w:color w:val="454545"/>
      <w:sz w:val="18"/>
      <w:szCs w:val="18"/>
      <w:lang w:eastAsia="en-GB"/>
    </w:rPr>
  </w:style>
  <w:style w:type="character" w:customStyle="1" w:styleId="apple-converted-space">
    <w:name w:val="apple-converted-space"/>
    <w:basedOn w:val="DefaultParagraphFont"/>
    <w:rsid w:val="008A6926"/>
  </w:style>
  <w:style w:type="character" w:styleId="CommentReference">
    <w:name w:val="annotation reference"/>
    <w:basedOn w:val="DefaultParagraphFont"/>
    <w:uiPriority w:val="99"/>
    <w:semiHidden/>
    <w:unhideWhenUsed/>
    <w:rsid w:val="00625482"/>
    <w:rPr>
      <w:sz w:val="18"/>
      <w:szCs w:val="18"/>
    </w:rPr>
  </w:style>
  <w:style w:type="paragraph" w:styleId="CommentText">
    <w:name w:val="annotation text"/>
    <w:basedOn w:val="Normal"/>
    <w:link w:val="CommentTextChar"/>
    <w:uiPriority w:val="99"/>
    <w:semiHidden/>
    <w:unhideWhenUsed/>
    <w:rsid w:val="00625482"/>
  </w:style>
  <w:style w:type="character" w:customStyle="1" w:styleId="CommentTextChar">
    <w:name w:val="Comment Text Char"/>
    <w:basedOn w:val="DefaultParagraphFont"/>
    <w:link w:val="CommentText"/>
    <w:uiPriority w:val="99"/>
    <w:semiHidden/>
    <w:rsid w:val="00625482"/>
  </w:style>
  <w:style w:type="paragraph" w:styleId="CommentSubject">
    <w:name w:val="annotation subject"/>
    <w:basedOn w:val="CommentText"/>
    <w:next w:val="CommentText"/>
    <w:link w:val="CommentSubjectChar"/>
    <w:uiPriority w:val="99"/>
    <w:semiHidden/>
    <w:unhideWhenUsed/>
    <w:rsid w:val="00625482"/>
    <w:rPr>
      <w:b/>
      <w:bCs/>
      <w:sz w:val="20"/>
      <w:szCs w:val="20"/>
    </w:rPr>
  </w:style>
  <w:style w:type="character" w:customStyle="1" w:styleId="CommentSubjectChar">
    <w:name w:val="Comment Subject Char"/>
    <w:basedOn w:val="CommentTextChar"/>
    <w:link w:val="CommentSubject"/>
    <w:uiPriority w:val="99"/>
    <w:semiHidden/>
    <w:rsid w:val="00625482"/>
    <w:rPr>
      <w:b/>
      <w:bCs/>
      <w:sz w:val="20"/>
      <w:szCs w:val="20"/>
    </w:rPr>
  </w:style>
  <w:style w:type="paragraph" w:styleId="BalloonText">
    <w:name w:val="Balloon Text"/>
    <w:basedOn w:val="Normal"/>
    <w:link w:val="BalloonTextChar"/>
    <w:uiPriority w:val="99"/>
    <w:semiHidden/>
    <w:unhideWhenUsed/>
    <w:rsid w:val="006254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5482"/>
    <w:rPr>
      <w:rFonts w:ascii="Times New Roman" w:hAnsi="Times New Roman" w:cs="Times New Roman"/>
      <w:sz w:val="18"/>
      <w:szCs w:val="18"/>
    </w:rPr>
  </w:style>
  <w:style w:type="paragraph" w:styleId="ListParagraph">
    <w:name w:val="List Paragraph"/>
    <w:basedOn w:val="Normal"/>
    <w:uiPriority w:val="34"/>
    <w:qFormat/>
    <w:rsid w:val="00B53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3650">
      <w:bodyDiv w:val="1"/>
      <w:marLeft w:val="0"/>
      <w:marRight w:val="0"/>
      <w:marTop w:val="0"/>
      <w:marBottom w:val="0"/>
      <w:divBdr>
        <w:top w:val="none" w:sz="0" w:space="0" w:color="auto"/>
        <w:left w:val="none" w:sz="0" w:space="0" w:color="auto"/>
        <w:bottom w:val="none" w:sz="0" w:space="0" w:color="auto"/>
        <w:right w:val="none" w:sz="0" w:space="0" w:color="auto"/>
      </w:divBdr>
    </w:div>
    <w:div w:id="215315241">
      <w:bodyDiv w:val="1"/>
      <w:marLeft w:val="0"/>
      <w:marRight w:val="0"/>
      <w:marTop w:val="0"/>
      <w:marBottom w:val="0"/>
      <w:divBdr>
        <w:top w:val="none" w:sz="0" w:space="0" w:color="auto"/>
        <w:left w:val="none" w:sz="0" w:space="0" w:color="auto"/>
        <w:bottom w:val="none" w:sz="0" w:space="0" w:color="auto"/>
        <w:right w:val="none" w:sz="0" w:space="0" w:color="auto"/>
      </w:divBdr>
    </w:div>
    <w:div w:id="7464154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dx.doi.org/10.1145/2371574.2371616" TargetMode="External"/></Relationship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48638ED0-652E-9642-9BCC-7DA921A85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3</Pages>
  <Words>3330</Words>
  <Characters>18986</Characters>
  <Application>Microsoft Macintosh Word</Application>
  <DocSecurity>0</DocSecurity>
  <Lines>158</Lines>
  <Paragraphs>44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Summary of findings so far</vt:lpstr>
    </vt:vector>
  </TitlesOfParts>
  <LinksUpToDate>false</LinksUpToDate>
  <CharactersWithSpaces>22272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Borghouts, Judith</dc:creator>
  <cp:keywords/>
  <dc:description/>
  <cp:lastModifiedBy>Duncan Brumby</cp:lastModifiedBy>
  <cp:revision>650</cp:revision>
  <dcterms:created xsi:type="dcterms:W3CDTF">2017-10-30T13:48:00Z</dcterms:created>
  <dcterms:modified xsi:type="dcterms:W3CDTF">2017-11-03T15:49:00Z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http://www.zotero.org/styles/acm-sigchi-proceedings</vt:lpwstr>
  </property>
  <property fmtid="{D5CDD505-2E9C-101B-9397-08002B2CF9AE}" pid="3" name="Mendeley Recent Style Name 0_1">
    <vt:lpwstr>ACM SIGCHI Proceedings (2016)</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062ef6f7-abab-3867-8de2-1dbc7d80cca8</vt:lpwstr>
  </property>
  <property fmtid="{D5CDD505-2E9C-101B-9397-08002B2CF9AE}" pid="24" name="Mendeley Citation Style_1">
    <vt:lpwstr>http://www.zotero.org/styles/apa</vt:lpwstr>
  </property>
</Properties>
</file>