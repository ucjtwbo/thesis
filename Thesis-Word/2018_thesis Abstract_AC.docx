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77E8C" w14:textId="2A09E131" w:rsidR="00EC4645" w:rsidRPr="00D77CD3" w:rsidRDefault="00EC4645">
      <w:pPr>
        <w:rPr>
          <w:rFonts w:ascii="Helvetica" w:hAnsi="Helvetica"/>
          <w:b/>
          <w:sz w:val="34"/>
          <w:szCs w:val="34"/>
        </w:rPr>
      </w:pPr>
      <w:r w:rsidRPr="00D77CD3">
        <w:rPr>
          <w:rFonts w:ascii="Helvetica" w:hAnsi="Helvetica"/>
          <w:b/>
          <w:sz w:val="34"/>
          <w:szCs w:val="34"/>
        </w:rPr>
        <w:t>Abstract</w:t>
      </w:r>
    </w:p>
    <w:p w14:paraId="345C5D68" w14:textId="00862B80" w:rsidR="00600D78" w:rsidRPr="006F2C09" w:rsidRDefault="008E0B20">
      <w:pPr>
        <w:rPr>
          <w:rFonts w:ascii="Helvetica" w:hAnsi="Helvetica"/>
          <w:i/>
          <w:sz w:val="18"/>
          <w:szCs w:val="18"/>
        </w:rPr>
      </w:pPr>
    </w:p>
    <w:p w14:paraId="567829EF" w14:textId="4477B0B7" w:rsidR="00BD0C60" w:rsidRDefault="00710B3C">
      <w:pPr>
        <w:rPr>
          <w:rFonts w:ascii="Helvetica" w:hAnsi="Helvetica"/>
          <w:sz w:val="18"/>
          <w:szCs w:val="18"/>
        </w:rPr>
      </w:pPr>
      <w:r>
        <w:rPr>
          <w:rFonts w:ascii="Helvetica" w:hAnsi="Helvetica"/>
          <w:sz w:val="18"/>
          <w:szCs w:val="18"/>
        </w:rPr>
        <w:t>Data entry tasks</w:t>
      </w:r>
      <w:r w:rsidR="00751643">
        <w:rPr>
          <w:rFonts w:ascii="Helvetica" w:hAnsi="Helvetica"/>
          <w:sz w:val="18"/>
          <w:szCs w:val="18"/>
        </w:rPr>
        <w:t xml:space="preserve"> </w:t>
      </w:r>
      <w:r w:rsidR="000F0014">
        <w:rPr>
          <w:rFonts w:ascii="Helvetica" w:hAnsi="Helvetica"/>
          <w:sz w:val="18"/>
          <w:szCs w:val="18"/>
        </w:rPr>
        <w:t>often</w:t>
      </w:r>
      <w:r w:rsidR="0085320B">
        <w:rPr>
          <w:rFonts w:ascii="Helvetica" w:hAnsi="Helvetica"/>
          <w:sz w:val="18"/>
          <w:szCs w:val="18"/>
        </w:rPr>
        <w:t xml:space="preserve"> involve</w:t>
      </w:r>
      <w:r w:rsidR="00D21738">
        <w:rPr>
          <w:rFonts w:ascii="Helvetica" w:hAnsi="Helvetica"/>
          <w:sz w:val="18"/>
          <w:szCs w:val="18"/>
        </w:rPr>
        <w:t xml:space="preserve"> retrieving data from one or more sources in the environment and entering </w:t>
      </w:r>
      <w:r w:rsidR="00EA1D46">
        <w:rPr>
          <w:rFonts w:ascii="Helvetica" w:hAnsi="Helvetica"/>
          <w:sz w:val="18"/>
          <w:szCs w:val="18"/>
        </w:rPr>
        <w:t xml:space="preserve">it into a computer system. Switching between </w:t>
      </w:r>
      <w:ins w:id="0" w:author="Anna Cox" w:date="2018-01-23T12:07:00Z">
        <w:r w:rsidR="008E0B20">
          <w:rPr>
            <w:rFonts w:ascii="Helvetica" w:hAnsi="Helvetica"/>
            <w:sz w:val="18"/>
            <w:szCs w:val="18"/>
          </w:rPr>
          <w:t xml:space="preserve">looking up and entering the required data </w:t>
        </w:r>
      </w:ins>
      <w:del w:id="1" w:author="Anna Cox" w:date="2018-01-23T12:07:00Z">
        <w:r w:rsidR="00EA1D46" w:rsidDel="008E0B20">
          <w:rPr>
            <w:rFonts w:ascii="Helvetica" w:hAnsi="Helvetica"/>
            <w:sz w:val="18"/>
            <w:szCs w:val="18"/>
          </w:rPr>
          <w:delText xml:space="preserve">entering and looking up the required data </w:delText>
        </w:r>
      </w:del>
      <w:r w:rsidR="00EA1D46">
        <w:rPr>
          <w:rFonts w:ascii="Helvetica" w:hAnsi="Helvetica"/>
          <w:sz w:val="18"/>
          <w:szCs w:val="18"/>
        </w:rPr>
        <w:t xml:space="preserve">can be disruptive, as </w:t>
      </w:r>
      <w:r w:rsidR="00DA51FC">
        <w:rPr>
          <w:rFonts w:ascii="Helvetica" w:hAnsi="Helvetica"/>
          <w:sz w:val="18"/>
          <w:szCs w:val="18"/>
        </w:rPr>
        <w:t>it costs</w:t>
      </w:r>
      <w:r w:rsidR="00CC7C09">
        <w:rPr>
          <w:rFonts w:ascii="Helvetica" w:hAnsi="Helvetica"/>
          <w:sz w:val="18"/>
          <w:szCs w:val="18"/>
        </w:rPr>
        <w:t xml:space="preserve"> time resuming </w:t>
      </w:r>
      <w:r w:rsidR="00C46193">
        <w:rPr>
          <w:rFonts w:ascii="Helvetica" w:hAnsi="Helvetica"/>
          <w:sz w:val="18"/>
          <w:szCs w:val="18"/>
        </w:rPr>
        <w:t>the entry task</w:t>
      </w:r>
      <w:r w:rsidR="00F97A25">
        <w:rPr>
          <w:rFonts w:ascii="Helvetica" w:hAnsi="Helvetica"/>
          <w:sz w:val="18"/>
          <w:szCs w:val="18"/>
        </w:rPr>
        <w:t>:</w:t>
      </w:r>
      <w:r w:rsidR="00E52496">
        <w:rPr>
          <w:rFonts w:ascii="Helvetica" w:hAnsi="Helvetica"/>
          <w:sz w:val="18"/>
          <w:szCs w:val="18"/>
        </w:rPr>
        <w:t xml:space="preserve"> people may </w:t>
      </w:r>
      <w:r w:rsidR="00F40C1F">
        <w:rPr>
          <w:rFonts w:ascii="Helvetica" w:hAnsi="Helvetica"/>
          <w:sz w:val="18"/>
          <w:szCs w:val="18"/>
        </w:rPr>
        <w:t>have forgotten where they were</w:t>
      </w:r>
      <w:r w:rsidR="00F97A25">
        <w:rPr>
          <w:rFonts w:ascii="Helvetica" w:hAnsi="Helvetica"/>
          <w:sz w:val="18"/>
          <w:szCs w:val="18"/>
        </w:rPr>
        <w:t>,</w:t>
      </w:r>
      <w:r w:rsidR="00F40C1F">
        <w:rPr>
          <w:rFonts w:ascii="Helvetica" w:hAnsi="Helvetica"/>
          <w:sz w:val="18"/>
          <w:szCs w:val="18"/>
        </w:rPr>
        <w:t xml:space="preserve"> </w:t>
      </w:r>
      <w:r w:rsidR="004301D0">
        <w:rPr>
          <w:rFonts w:ascii="Helvetica" w:hAnsi="Helvetica"/>
          <w:sz w:val="18"/>
          <w:szCs w:val="18"/>
        </w:rPr>
        <w:t xml:space="preserve">and </w:t>
      </w:r>
      <w:r w:rsidR="00480C50">
        <w:rPr>
          <w:rFonts w:ascii="Helvetica" w:hAnsi="Helvetica"/>
          <w:sz w:val="18"/>
          <w:szCs w:val="18"/>
        </w:rPr>
        <w:t>enter information into the wrong fields.</w:t>
      </w:r>
      <w:r w:rsidR="00EA1D46">
        <w:rPr>
          <w:rFonts w:ascii="Helvetica" w:hAnsi="Helvetica"/>
          <w:sz w:val="18"/>
          <w:szCs w:val="18"/>
        </w:rPr>
        <w:t xml:space="preserve"> </w:t>
      </w:r>
      <w:r w:rsidR="00B74567">
        <w:rPr>
          <w:rFonts w:ascii="Helvetica" w:hAnsi="Helvetica"/>
          <w:sz w:val="18"/>
          <w:szCs w:val="18"/>
        </w:rPr>
        <w:t xml:space="preserve">Furthermore, the cost to access </w:t>
      </w:r>
      <w:r w:rsidR="000F0526">
        <w:rPr>
          <w:rFonts w:ascii="Helvetica" w:hAnsi="Helvetica"/>
          <w:sz w:val="18"/>
          <w:szCs w:val="18"/>
        </w:rPr>
        <w:t>different</w:t>
      </w:r>
      <w:r w:rsidR="00B74567">
        <w:rPr>
          <w:rFonts w:ascii="Helvetica" w:hAnsi="Helvetica"/>
          <w:sz w:val="18"/>
          <w:szCs w:val="18"/>
        </w:rPr>
        <w:t xml:space="preserve"> information sources may vary, which can further influence the disruptiveness of looking up information. </w:t>
      </w:r>
      <w:commentRangeStart w:id="2"/>
      <w:r w:rsidR="00B74567">
        <w:rPr>
          <w:rFonts w:ascii="Helvetica" w:hAnsi="Helvetica"/>
          <w:sz w:val="18"/>
          <w:szCs w:val="18"/>
        </w:rPr>
        <w:t xml:space="preserve">In order to support people in their data entry work, it is therefore important to understand </w:t>
      </w:r>
      <w:r w:rsidR="008344E2">
        <w:rPr>
          <w:rFonts w:ascii="Helvetica" w:hAnsi="Helvetica"/>
          <w:sz w:val="18"/>
          <w:szCs w:val="18"/>
        </w:rPr>
        <w:t xml:space="preserve">how people switch between </w:t>
      </w:r>
      <w:r w:rsidR="00137CD5">
        <w:rPr>
          <w:rFonts w:ascii="Helvetica" w:hAnsi="Helvetica"/>
          <w:sz w:val="18"/>
          <w:szCs w:val="18"/>
        </w:rPr>
        <w:t>entering and looking up data.</w:t>
      </w:r>
      <w:commentRangeEnd w:id="2"/>
      <w:r w:rsidR="008E0B20">
        <w:rPr>
          <w:rStyle w:val="CommentReference"/>
        </w:rPr>
        <w:commentReference w:id="2"/>
      </w:r>
    </w:p>
    <w:p w14:paraId="281C2417" w14:textId="77777777" w:rsidR="00FE1924" w:rsidRDefault="00FE1924">
      <w:pPr>
        <w:rPr>
          <w:rFonts w:ascii="Helvetica" w:hAnsi="Helvetica"/>
          <w:sz w:val="18"/>
          <w:szCs w:val="18"/>
        </w:rPr>
      </w:pPr>
    </w:p>
    <w:p w14:paraId="5AA14226" w14:textId="73B237A8" w:rsidR="00FE1924" w:rsidRDefault="00FE1924">
      <w:pPr>
        <w:rPr>
          <w:rFonts w:ascii="Helvetica" w:hAnsi="Helvetica"/>
          <w:sz w:val="18"/>
          <w:szCs w:val="18"/>
        </w:rPr>
      </w:pPr>
      <w:commentRangeStart w:id="3"/>
      <w:r>
        <w:rPr>
          <w:rFonts w:ascii="Helvetica" w:hAnsi="Helvetica"/>
          <w:sz w:val="18"/>
          <w:szCs w:val="18"/>
        </w:rPr>
        <w:t>This thesis investigates how information access costs</w:t>
      </w:r>
      <w:r w:rsidR="00C31371">
        <w:rPr>
          <w:rFonts w:ascii="Helvetica" w:hAnsi="Helvetica"/>
          <w:sz w:val="18"/>
          <w:szCs w:val="18"/>
        </w:rPr>
        <w:t xml:space="preserve"> (IAC)</w:t>
      </w:r>
      <w:r>
        <w:rPr>
          <w:rFonts w:ascii="Helvetica" w:hAnsi="Helvetica"/>
          <w:sz w:val="18"/>
          <w:szCs w:val="18"/>
        </w:rPr>
        <w:t xml:space="preserve"> affect how people manage subtasks of looking up information for a data entry task. </w:t>
      </w:r>
      <w:commentRangeEnd w:id="3"/>
      <w:r w:rsidR="008E0B20">
        <w:rPr>
          <w:rStyle w:val="CommentReference"/>
        </w:rPr>
        <w:commentReference w:id="3"/>
      </w:r>
      <w:r w:rsidR="00857362">
        <w:rPr>
          <w:rFonts w:ascii="Helvetica" w:hAnsi="Helvetica"/>
          <w:sz w:val="18"/>
          <w:szCs w:val="18"/>
        </w:rPr>
        <w:t>Seven</w:t>
      </w:r>
      <w:r>
        <w:rPr>
          <w:rFonts w:ascii="Helvetica" w:hAnsi="Helvetica"/>
          <w:sz w:val="18"/>
          <w:szCs w:val="18"/>
        </w:rPr>
        <w:t xml:space="preserve"> studies are </w:t>
      </w:r>
      <w:r w:rsidR="00332A36">
        <w:rPr>
          <w:rFonts w:ascii="Helvetica" w:hAnsi="Helvetica"/>
          <w:sz w:val="18"/>
          <w:szCs w:val="18"/>
        </w:rPr>
        <w:t xml:space="preserve">reported across three chapters to understand the impact of IAC in the context of entering expenses in a finance office setting. </w:t>
      </w:r>
    </w:p>
    <w:p w14:paraId="62CB433B" w14:textId="77777777" w:rsidR="0011751B" w:rsidRDefault="0011751B" w:rsidP="00CD114F">
      <w:pPr>
        <w:pStyle w:val="p1"/>
        <w:rPr>
          <w:b/>
        </w:rPr>
      </w:pPr>
    </w:p>
    <w:p w14:paraId="4A2B962A" w14:textId="3E6885F6" w:rsidR="00F1136D" w:rsidRDefault="00F1136D" w:rsidP="00CD114F">
      <w:pPr>
        <w:pStyle w:val="p1"/>
      </w:pPr>
      <w:r w:rsidRPr="00A10B03">
        <w:rPr>
          <w:b/>
        </w:rPr>
        <w:t>The first part</w:t>
      </w:r>
      <w:r>
        <w:t xml:space="preserve"> of the thesis describes two qualitative studies looking at the context in which office workers in finance offices perform data entry tasks. </w:t>
      </w:r>
      <w:r w:rsidR="00A50DD9">
        <w:t>Interview</w:t>
      </w:r>
      <w:del w:id="4" w:author="Anna Cox" w:date="2018-01-23T12:08:00Z">
        <w:r w:rsidR="00A50DD9" w:rsidDel="008E0B20">
          <w:delText>s</w:delText>
        </w:r>
      </w:del>
      <w:r w:rsidR="00A50DD9">
        <w:t xml:space="preserve"> </w:t>
      </w:r>
      <w:r w:rsidR="008A1A1F">
        <w:t>findings from</w:t>
      </w:r>
      <w:r w:rsidR="00A50DD9">
        <w:t xml:space="preserve"> </w:t>
      </w:r>
      <w:r>
        <w:t xml:space="preserve">Study </w:t>
      </w:r>
      <w:r w:rsidR="00E1643F">
        <w:t xml:space="preserve">1 </w:t>
      </w:r>
      <w:r>
        <w:t xml:space="preserve">revealed that </w:t>
      </w:r>
      <w:r w:rsidR="00AE3B1E">
        <w:t xml:space="preserve">many data entry tasks have to be scheduled over time, and </w:t>
      </w:r>
      <w:r>
        <w:t xml:space="preserve">a critical component of data entry work is not just entering the data, but </w:t>
      </w:r>
      <w:r w:rsidR="003F5784">
        <w:t xml:space="preserve">also retrieving data </w:t>
      </w:r>
      <w:r w:rsidR="00E17701">
        <w:t>from</w:t>
      </w:r>
      <w:r>
        <w:t xml:space="preserve"> multiple sources distributed in the environment. Participants explained that they </w:t>
      </w:r>
      <w:r w:rsidR="00707862">
        <w:t xml:space="preserve">batched </w:t>
      </w:r>
      <w:r w:rsidR="00621DA7">
        <w:t xml:space="preserve">similar </w:t>
      </w:r>
      <w:r w:rsidR="00707862">
        <w:t>tasks</w:t>
      </w:r>
      <w:r w:rsidR="005F2BEF">
        <w:t xml:space="preserve"> </w:t>
      </w:r>
      <w:r w:rsidR="009025B7">
        <w:t>to efficiently complete their work</w:t>
      </w:r>
      <w:r w:rsidR="00C1713D">
        <w:t>, and held items in memory whilst switching between sources</w:t>
      </w:r>
      <w:r w:rsidR="009025B7">
        <w:t xml:space="preserve">. </w:t>
      </w:r>
      <w:r w:rsidR="00CD114F">
        <w:t>Observations in</w:t>
      </w:r>
      <w:r>
        <w:t xml:space="preserve"> Study 2</w:t>
      </w:r>
      <w:r w:rsidR="003E19D3">
        <w:t xml:space="preserve"> </w:t>
      </w:r>
      <w:r w:rsidR="00566FE0">
        <w:t>revealed</w:t>
      </w:r>
      <w:r>
        <w:t xml:space="preserve"> that people </w:t>
      </w:r>
      <w:r w:rsidR="00B64391">
        <w:t xml:space="preserve">adopt different strategies when </w:t>
      </w:r>
      <w:r w:rsidR="00783574">
        <w:t>organising</w:t>
      </w:r>
      <w:r w:rsidR="00B64391">
        <w:t xml:space="preserve"> information from physical or digital sources</w:t>
      </w:r>
      <w:r w:rsidR="00AC707C">
        <w:t xml:space="preserve">. </w:t>
      </w:r>
      <w:r w:rsidR="00D9510E">
        <w:t>Physical sources take time</w:t>
      </w:r>
      <w:r w:rsidR="002D1AA6">
        <w:t xml:space="preserve"> to access</w:t>
      </w:r>
      <w:r w:rsidR="00D9510E">
        <w:t xml:space="preserve"> and </w:t>
      </w:r>
      <w:r w:rsidR="00953711">
        <w:t>participants</w:t>
      </w:r>
      <w:r w:rsidR="00D9510E">
        <w:t xml:space="preserve"> therefore </w:t>
      </w:r>
      <w:r w:rsidR="00953711">
        <w:t>prepare it</w:t>
      </w:r>
      <w:r w:rsidR="00D9510E">
        <w:t xml:space="preserve"> beforehand, or postpone retrieving it until a more convenient moment in the task</w:t>
      </w:r>
      <w:r>
        <w:t>.</w:t>
      </w:r>
      <w:r w:rsidR="00AC707C">
        <w:t xml:space="preserve"> Digital sources </w:t>
      </w:r>
      <w:r w:rsidR="002726A5">
        <w:t xml:space="preserve">are </w:t>
      </w:r>
      <w:del w:id="5" w:author="Anna Cox" w:date="2018-01-23T12:09:00Z">
        <w:r w:rsidR="002726A5" w:rsidDel="008E0B20">
          <w:delText>looked up</w:delText>
        </w:r>
      </w:del>
      <w:ins w:id="6" w:author="Anna Cox" w:date="2018-01-23T12:09:00Z">
        <w:r w:rsidR="008E0B20">
          <w:t>retrieved using</w:t>
        </w:r>
      </w:ins>
      <w:del w:id="7" w:author="Anna Cox" w:date="2018-01-23T12:09:00Z">
        <w:r w:rsidR="002726A5" w:rsidDel="008E0B20">
          <w:delText xml:space="preserve"> on</w:delText>
        </w:r>
      </w:del>
      <w:r w:rsidR="002726A5">
        <w:t xml:space="preserve"> the same device as </w:t>
      </w:r>
      <w:ins w:id="8" w:author="Anna Cox" w:date="2018-01-23T12:09:00Z">
        <w:r w:rsidR="008E0B20">
          <w:t xml:space="preserve">that </w:t>
        </w:r>
      </w:ins>
      <w:r w:rsidR="002726A5">
        <w:t>where the data entry occurs, and</w:t>
      </w:r>
      <w:r w:rsidR="00AC707C">
        <w:t xml:space="preserve"> participants often interrupt their</w:t>
      </w:r>
      <w:r w:rsidR="00715DF7">
        <w:t xml:space="preserve"> main entry</w:t>
      </w:r>
      <w:r w:rsidR="00AC707C">
        <w:t xml:space="preserve"> task to switch between </w:t>
      </w:r>
      <w:r w:rsidR="005F7663">
        <w:t>different windows</w:t>
      </w:r>
      <w:r w:rsidR="00CD2FED">
        <w:t xml:space="preserve"> and look up this information</w:t>
      </w:r>
      <w:r w:rsidR="00657BD1">
        <w:t xml:space="preserve"> as soon as they need it</w:t>
      </w:r>
      <w:r w:rsidR="004713C1">
        <w:t xml:space="preserve">. These switches </w:t>
      </w:r>
      <w:r w:rsidR="001831A5">
        <w:t xml:space="preserve">can </w:t>
      </w:r>
      <w:r w:rsidR="004713C1">
        <w:t xml:space="preserve">often </w:t>
      </w:r>
      <w:r w:rsidR="001831A5">
        <w:t>take</w:t>
      </w:r>
      <w:r w:rsidR="004713C1">
        <w:t xml:space="preserve"> longer than intended, </w:t>
      </w:r>
      <w:r w:rsidR="00AA6F84">
        <w:t xml:space="preserve">and </w:t>
      </w:r>
      <w:r w:rsidR="004713C1">
        <w:t>participants were observed being logged out</w:t>
      </w:r>
      <w:r w:rsidR="00B570F1">
        <w:t xml:space="preserve"> of the entry system</w:t>
      </w:r>
      <w:r w:rsidR="004713C1">
        <w:t>,</w:t>
      </w:r>
      <w:r w:rsidR="00AA6F84" w:rsidRPr="00AA6F84">
        <w:t xml:space="preserve"> </w:t>
      </w:r>
      <w:r w:rsidR="00AA6F84">
        <w:t>resuming</w:t>
      </w:r>
      <w:r w:rsidR="00592C1E">
        <w:t xml:space="preserve"> the wrong data entry task, and</w:t>
      </w:r>
      <w:r w:rsidR="004713C1">
        <w:t xml:space="preserve"> reported</w:t>
      </w:r>
      <w:r w:rsidR="00C567ED">
        <w:t xml:space="preserve"> it took time to resume </w:t>
      </w:r>
      <w:r w:rsidR="00592C1E">
        <w:t>their work</w:t>
      </w:r>
      <w:r w:rsidR="000B55A0">
        <w:t xml:space="preserve"> after these </w:t>
      </w:r>
      <w:r w:rsidR="0054598F">
        <w:t>longer switches</w:t>
      </w:r>
      <w:r w:rsidR="00592C1E">
        <w:t>.</w:t>
      </w:r>
    </w:p>
    <w:p w14:paraId="5F67C601" w14:textId="2B240C2D" w:rsidR="00F1136D" w:rsidRDefault="00F1136D">
      <w:pPr>
        <w:rPr>
          <w:rFonts w:ascii="Helvetica" w:hAnsi="Helvetica"/>
          <w:sz w:val="18"/>
          <w:szCs w:val="18"/>
        </w:rPr>
      </w:pPr>
    </w:p>
    <w:p w14:paraId="5F592F75" w14:textId="07ED5193" w:rsidR="00C651BF" w:rsidRDefault="00F1136D" w:rsidP="00C651BF">
      <w:pPr>
        <w:pStyle w:val="p1"/>
      </w:pPr>
      <w:r w:rsidRPr="00A10B03">
        <w:rPr>
          <w:b/>
        </w:rPr>
        <w:t>The second part</w:t>
      </w:r>
      <w:r>
        <w:t xml:space="preserve"> of the thesis reports </w:t>
      </w:r>
      <w:r w:rsidR="00C75BFF">
        <w:t>t</w:t>
      </w:r>
      <w:r w:rsidR="00C651BF">
        <w:t xml:space="preserve">hree lab experiments </w:t>
      </w:r>
      <w:r w:rsidR="007732D0">
        <w:t>that</w:t>
      </w:r>
      <w:r w:rsidR="00C651BF">
        <w:t xml:space="preserve"> </w:t>
      </w:r>
      <w:commentRangeStart w:id="9"/>
      <w:r w:rsidR="003E74AC">
        <w:t xml:space="preserve">further test the influence </w:t>
      </w:r>
      <w:commentRangeEnd w:id="9"/>
      <w:r w:rsidR="008E0B20">
        <w:rPr>
          <w:rStyle w:val="CommentReference"/>
          <w:rFonts w:asciiTheme="minorHAnsi" w:hAnsiTheme="minorHAnsi" w:cstheme="minorBidi"/>
          <w:lang w:eastAsia="en-US"/>
        </w:rPr>
        <w:commentReference w:id="9"/>
      </w:r>
      <w:r w:rsidR="003E74AC">
        <w:t xml:space="preserve">of </w:t>
      </w:r>
      <w:r w:rsidR="008E1E10">
        <w:t xml:space="preserve">information access </w:t>
      </w:r>
      <w:r w:rsidR="003E74AC">
        <w:t>costs</w:t>
      </w:r>
      <w:r w:rsidR="008E1E10">
        <w:t xml:space="preserve"> on peop</w:t>
      </w:r>
      <w:r w:rsidR="00F83D6A">
        <w:t xml:space="preserve">le’s </w:t>
      </w:r>
      <w:r w:rsidR="00E77A25">
        <w:t>information</w:t>
      </w:r>
      <w:r w:rsidR="00C651BF">
        <w:t xml:space="preserve"> </w:t>
      </w:r>
      <w:ins w:id="10" w:author="Anna Cox" w:date="2018-01-23T12:12:00Z">
        <w:r w:rsidR="008E0B20">
          <w:t xml:space="preserve">retrieval </w:t>
        </w:r>
      </w:ins>
      <w:r w:rsidR="00C651BF">
        <w:t>strategies.</w:t>
      </w:r>
      <w:r w:rsidR="002A0955">
        <w:t xml:space="preserve"> These studies show that, in a controlled setting where </w:t>
      </w:r>
      <w:r w:rsidR="00712A6D">
        <w:t>participants</w:t>
      </w:r>
      <w:r w:rsidR="002A0955">
        <w:t xml:space="preserve"> can learn the time costs involved in accessing information, they </w:t>
      </w:r>
      <w:r w:rsidR="00614B12">
        <w:t>first switch</w:t>
      </w:r>
      <w:r w:rsidR="00E77A25">
        <w:t xml:space="preserve"> to </w:t>
      </w:r>
      <w:r w:rsidR="00DD6D9C">
        <w:t>information</w:t>
      </w:r>
      <w:r w:rsidR="00E77A25">
        <w:t xml:space="preserve"> </w:t>
      </w:r>
      <w:r w:rsidR="0096272E">
        <w:t>sources that are</w:t>
      </w:r>
      <w:r w:rsidR="00E77A25">
        <w:t xml:space="preserve"> fast to access,</w:t>
      </w:r>
      <w:r w:rsidR="002A0955">
        <w:t xml:space="preserve"> and </w:t>
      </w:r>
      <w:r w:rsidR="000A44D6">
        <w:t xml:space="preserve">switch more </w:t>
      </w:r>
      <w:r w:rsidR="005315DC">
        <w:t>frequently</w:t>
      </w:r>
      <w:r w:rsidR="00FA635E">
        <w:t xml:space="preserve"> to these sources</w:t>
      </w:r>
      <w:r w:rsidR="000A44D6">
        <w:t xml:space="preserve">. </w:t>
      </w:r>
      <w:r w:rsidR="005F2B54">
        <w:t>On the other hand, people</w:t>
      </w:r>
      <w:r w:rsidR="000A44D6">
        <w:t xml:space="preserve"> </w:t>
      </w:r>
      <w:r w:rsidR="000F13C2">
        <w:t xml:space="preserve">either prepare or </w:t>
      </w:r>
      <w:r w:rsidR="002A0955">
        <w:t xml:space="preserve">postpone </w:t>
      </w:r>
      <w:r w:rsidR="00AD32EC">
        <w:t>looking up information which takes time.</w:t>
      </w:r>
      <w:r w:rsidR="00C651BF">
        <w:t xml:space="preserve"> </w:t>
      </w:r>
      <w:commentRangeStart w:id="11"/>
      <w:r w:rsidR="00AE246B">
        <w:t>[</w:t>
      </w:r>
      <w:r w:rsidR="00C651BF">
        <w:t xml:space="preserve">Study 3 showed that if people </w:t>
      </w:r>
      <w:r w:rsidR="00051B85">
        <w:t xml:space="preserve">retrieve </w:t>
      </w:r>
      <w:r w:rsidR="00A07280">
        <w:t xml:space="preserve">all data </w:t>
      </w:r>
      <w:r w:rsidR="00C651BF">
        <w:t xml:space="preserve">from the same </w:t>
      </w:r>
      <w:r w:rsidR="00E71767">
        <w:t>source</w:t>
      </w:r>
      <w:r w:rsidR="00C651BF">
        <w:t xml:space="preserve">, they will reduce switches </w:t>
      </w:r>
      <w:r w:rsidR="00B10AD5">
        <w:t>between entering and looking up data</w:t>
      </w:r>
      <w:r w:rsidR="008720A7">
        <w:t xml:space="preserve"> if the access costs to this source increases</w:t>
      </w:r>
      <w:r w:rsidR="00C651BF">
        <w:t>. As it took more time to access, offloading behaviour was observed as well, and several participants placed items they were going to need nearby, but did not use them yet</w:t>
      </w:r>
      <w:r w:rsidR="00AE246B">
        <w:t>]</w:t>
      </w:r>
      <w:r w:rsidR="00C651BF">
        <w:t xml:space="preserve">. </w:t>
      </w:r>
      <w:commentRangeEnd w:id="11"/>
      <w:r w:rsidR="008E0B20">
        <w:rPr>
          <w:rStyle w:val="CommentReference"/>
          <w:rFonts w:asciiTheme="minorHAnsi" w:hAnsiTheme="minorHAnsi" w:cstheme="minorBidi"/>
          <w:lang w:eastAsia="en-US"/>
        </w:rPr>
        <w:commentReference w:id="11"/>
      </w:r>
      <w:r w:rsidR="00C651BF">
        <w:t xml:space="preserve">Study 4 further </w:t>
      </w:r>
      <w:r w:rsidR="002B08C6">
        <w:t>demonstrates</w:t>
      </w:r>
      <w:r w:rsidR="00C651BF">
        <w:t xml:space="preserve"> that </w:t>
      </w:r>
      <w:r w:rsidR="00881C22">
        <w:t>when people have to manage multiple sources, they</w:t>
      </w:r>
      <w:r w:rsidR="00C651BF">
        <w:t xml:space="preserve"> collect and group items that are </w:t>
      </w:r>
      <w:r w:rsidR="003D509C">
        <w:t>quick</w:t>
      </w:r>
      <w:r w:rsidR="0081587B">
        <w:t xml:space="preserve"> to access first</w:t>
      </w:r>
      <w:r w:rsidR="00C651BF">
        <w:t xml:space="preserve">, and leave items </w:t>
      </w:r>
      <w:r w:rsidR="00B86B6E">
        <w:t xml:space="preserve">that take longer to access </w:t>
      </w:r>
      <w:r w:rsidR="00C651BF">
        <w:t xml:space="preserve">until the end. Study 5 </w:t>
      </w:r>
      <w:r w:rsidR="002B08C6">
        <w:t>shows</w:t>
      </w:r>
      <w:r w:rsidR="00C651BF">
        <w:t xml:space="preserve"> that this effect </w:t>
      </w:r>
      <w:r w:rsidR="00F3044A">
        <w:t xml:space="preserve">also applies in a </w:t>
      </w:r>
      <w:r w:rsidR="00777C89">
        <w:t>multi</w:t>
      </w:r>
      <w:r w:rsidR="00F3044A">
        <w:t xml:space="preserve">-task </w:t>
      </w:r>
      <w:r w:rsidR="00587E3B">
        <w:t>setup</w:t>
      </w:r>
      <w:r w:rsidR="00C651BF">
        <w:t xml:space="preserve">: when dealing with </w:t>
      </w:r>
      <w:r w:rsidR="00777C89">
        <w:t>two</w:t>
      </w:r>
      <w:r w:rsidR="00C651BF">
        <w:t xml:space="preserve"> data entry tasks, people will interleave betw</w:t>
      </w:r>
      <w:r w:rsidR="00260ED1">
        <w:t xml:space="preserve">een tasks in order to enter </w:t>
      </w:r>
      <w:r w:rsidR="00C651BF">
        <w:t xml:space="preserve">items </w:t>
      </w:r>
      <w:r w:rsidR="00260ED1">
        <w:t xml:space="preserve">with a low IAC </w:t>
      </w:r>
      <w:r w:rsidR="00C651BF">
        <w:t>first.</w:t>
      </w:r>
      <w:r w:rsidR="007068EB">
        <w:t xml:space="preserve"> </w:t>
      </w:r>
      <w:r w:rsidR="00A65980">
        <w:t xml:space="preserve">As a result, participants </w:t>
      </w:r>
      <w:r w:rsidR="0081571E">
        <w:t xml:space="preserve">made more </w:t>
      </w:r>
      <w:r w:rsidR="00B55468">
        <w:t xml:space="preserve">omission </w:t>
      </w:r>
      <w:r w:rsidR="0081571E">
        <w:t xml:space="preserve">errors and </w:t>
      </w:r>
      <w:r w:rsidR="00DD1318">
        <w:t xml:space="preserve">submitted tasks before they </w:t>
      </w:r>
      <w:r w:rsidR="009E7209">
        <w:t>had</w:t>
      </w:r>
      <w:r w:rsidR="00DD1318">
        <w:t xml:space="preserve"> completed</w:t>
      </w:r>
      <w:r w:rsidR="009E7209">
        <w:t xml:space="preserve"> entering all </w:t>
      </w:r>
      <w:r w:rsidR="00676FED">
        <w:t xml:space="preserve">the </w:t>
      </w:r>
      <w:r w:rsidR="009E7209">
        <w:t>items</w:t>
      </w:r>
      <w:r w:rsidR="0081571E">
        <w:t xml:space="preserve">. </w:t>
      </w:r>
      <w:r w:rsidR="00A65980">
        <w:t xml:space="preserve"> </w:t>
      </w:r>
      <w:commentRangeStart w:id="12"/>
      <w:proofErr w:type="gramStart"/>
      <w:ins w:id="13" w:author="Anna Cox" w:date="2018-01-23T12:12:00Z">
        <w:r w:rsidR="008E0B20">
          <w:t>xx</w:t>
        </w:r>
        <w:commentRangeEnd w:id="12"/>
        <w:proofErr w:type="gramEnd"/>
        <w:r w:rsidR="008E0B20">
          <w:rPr>
            <w:rStyle w:val="CommentReference"/>
            <w:rFonts w:asciiTheme="minorHAnsi" w:hAnsiTheme="minorHAnsi" w:cstheme="minorBidi"/>
            <w:lang w:eastAsia="en-US"/>
          </w:rPr>
          <w:commentReference w:id="12"/>
        </w:r>
      </w:ins>
    </w:p>
    <w:p w14:paraId="67042DBF" w14:textId="77777777" w:rsidR="00A10B03" w:rsidRDefault="00A10B03">
      <w:pPr>
        <w:rPr>
          <w:rFonts w:ascii="Helvetica" w:hAnsi="Helvetica"/>
          <w:sz w:val="18"/>
          <w:szCs w:val="18"/>
        </w:rPr>
      </w:pPr>
    </w:p>
    <w:p w14:paraId="0C6A12D8" w14:textId="57C19B29" w:rsidR="00C868A0" w:rsidRPr="002D27B3" w:rsidRDefault="00A10B03" w:rsidP="00EB67E8">
      <w:pPr>
        <w:rPr>
          <w:rFonts w:ascii="Helvetica" w:hAnsi="Helvetica"/>
          <w:sz w:val="18"/>
          <w:szCs w:val="18"/>
        </w:rPr>
      </w:pPr>
      <w:commentRangeStart w:id="14"/>
      <w:r w:rsidRPr="00A10B03">
        <w:rPr>
          <w:rFonts w:ascii="Helvetica" w:hAnsi="Helvetica"/>
          <w:b/>
          <w:sz w:val="18"/>
          <w:szCs w:val="18"/>
        </w:rPr>
        <w:t xml:space="preserve">The </w:t>
      </w:r>
      <w:commentRangeEnd w:id="14"/>
      <w:r w:rsidR="008E0B20">
        <w:rPr>
          <w:rStyle w:val="CommentReference"/>
        </w:rPr>
        <w:commentReference w:id="14"/>
      </w:r>
      <w:r w:rsidRPr="00A10B03">
        <w:rPr>
          <w:rFonts w:ascii="Helvetica" w:hAnsi="Helvetica"/>
          <w:b/>
          <w:sz w:val="18"/>
          <w:szCs w:val="18"/>
        </w:rPr>
        <w:t>final part</w:t>
      </w:r>
      <w:r w:rsidR="0016611F">
        <w:rPr>
          <w:rFonts w:ascii="Helvetica" w:hAnsi="Helvetica"/>
          <w:sz w:val="18"/>
          <w:szCs w:val="18"/>
        </w:rPr>
        <w:t xml:space="preserve"> of the thesis</w:t>
      </w:r>
      <w:r>
        <w:rPr>
          <w:rFonts w:ascii="Helvetica" w:hAnsi="Helvetica"/>
          <w:sz w:val="18"/>
          <w:szCs w:val="18"/>
        </w:rPr>
        <w:t xml:space="preserve"> reports two studies t</w:t>
      </w:r>
      <w:r w:rsidR="00EB67E8">
        <w:rPr>
          <w:rFonts w:ascii="Helvetica" w:hAnsi="Helvetica"/>
          <w:sz w:val="18"/>
          <w:szCs w:val="18"/>
        </w:rPr>
        <w:t>hat</w:t>
      </w:r>
      <w:r w:rsidR="00C868A0">
        <w:t xml:space="preserve"> </w:t>
      </w:r>
      <w:r w:rsidR="0016611F">
        <w:rPr>
          <w:rFonts w:ascii="Helvetica" w:hAnsi="Helvetica"/>
          <w:sz w:val="18"/>
          <w:szCs w:val="18"/>
        </w:rPr>
        <w:t xml:space="preserve">evaluate </w:t>
      </w:r>
      <w:commentRangeStart w:id="15"/>
      <w:r w:rsidR="0016611F">
        <w:rPr>
          <w:rFonts w:ascii="Helvetica" w:hAnsi="Helvetica"/>
          <w:sz w:val="18"/>
          <w:szCs w:val="18"/>
        </w:rPr>
        <w:t>the effectiveness o</w:t>
      </w:r>
      <w:ins w:id="16" w:author="Anna Cox" w:date="2018-01-23T12:06:00Z">
        <w:r w:rsidR="008E0B20">
          <w:rPr>
            <w:rFonts w:ascii="Helvetica" w:hAnsi="Helvetica"/>
            <w:sz w:val="18"/>
            <w:szCs w:val="18"/>
          </w:rPr>
          <w:t>f</w:t>
        </w:r>
      </w:ins>
      <w:del w:id="17" w:author="Anna Cox" w:date="2018-01-23T12:06:00Z">
        <w:r w:rsidR="0016611F" w:rsidDel="008E0B20">
          <w:rPr>
            <w:rFonts w:ascii="Helvetica" w:hAnsi="Helvetica"/>
            <w:sz w:val="18"/>
            <w:szCs w:val="18"/>
          </w:rPr>
          <w:delText>n</w:delText>
        </w:r>
      </w:del>
      <w:r w:rsidR="0016611F">
        <w:rPr>
          <w:rFonts w:ascii="Helvetica" w:hAnsi="Helvetica"/>
          <w:sz w:val="18"/>
          <w:szCs w:val="18"/>
        </w:rPr>
        <w:t xml:space="preserve"> a design intervention </w:t>
      </w:r>
      <w:r w:rsidR="00C868A0" w:rsidRPr="00EB67E8">
        <w:rPr>
          <w:rFonts w:ascii="Helvetica" w:hAnsi="Helvetica"/>
          <w:sz w:val="18"/>
          <w:szCs w:val="18"/>
        </w:rPr>
        <w:t xml:space="preserve">which </w:t>
      </w:r>
      <w:r w:rsidR="0082786C">
        <w:rPr>
          <w:rFonts w:ascii="Helvetica" w:hAnsi="Helvetica"/>
          <w:sz w:val="18"/>
          <w:szCs w:val="18"/>
        </w:rPr>
        <w:t xml:space="preserve">aims to </w:t>
      </w:r>
      <w:r w:rsidR="00C92446">
        <w:rPr>
          <w:rFonts w:ascii="Helvetica" w:hAnsi="Helvetica"/>
          <w:sz w:val="18"/>
          <w:szCs w:val="18"/>
        </w:rPr>
        <w:t>make</w:t>
      </w:r>
      <w:r w:rsidR="00F55A28">
        <w:rPr>
          <w:rFonts w:ascii="Helvetica" w:hAnsi="Helvetica"/>
          <w:sz w:val="18"/>
          <w:szCs w:val="18"/>
        </w:rPr>
        <w:t xml:space="preserve"> information access cost more salient, and </w:t>
      </w:r>
      <w:r w:rsidR="00C868A0" w:rsidRPr="00EB67E8">
        <w:rPr>
          <w:rFonts w:ascii="Helvetica" w:hAnsi="Helvetica"/>
          <w:sz w:val="18"/>
          <w:szCs w:val="18"/>
        </w:rPr>
        <w:t>gives users</w:t>
      </w:r>
      <w:r w:rsidR="00650B25">
        <w:rPr>
          <w:rFonts w:ascii="Helvetica" w:hAnsi="Helvetica"/>
          <w:sz w:val="18"/>
          <w:szCs w:val="18"/>
        </w:rPr>
        <w:t xml:space="preserve"> explicit</w:t>
      </w:r>
      <w:r w:rsidR="00C868A0" w:rsidRPr="00EB67E8">
        <w:rPr>
          <w:rFonts w:ascii="Helvetica" w:hAnsi="Helvetica"/>
          <w:sz w:val="18"/>
          <w:szCs w:val="18"/>
        </w:rPr>
        <w:t xml:space="preserve"> feedback on time spent </w:t>
      </w:r>
      <w:r w:rsidR="00A367D6">
        <w:rPr>
          <w:rFonts w:ascii="Helvetica" w:hAnsi="Helvetica"/>
          <w:sz w:val="18"/>
          <w:szCs w:val="18"/>
        </w:rPr>
        <w:t>to access information</w:t>
      </w:r>
      <w:commentRangeEnd w:id="15"/>
      <w:r w:rsidR="008E0B20">
        <w:rPr>
          <w:rStyle w:val="CommentReference"/>
        </w:rPr>
        <w:commentReference w:id="15"/>
      </w:r>
      <w:r w:rsidR="00C868A0" w:rsidRPr="00EB67E8">
        <w:rPr>
          <w:rFonts w:ascii="Helvetica" w:hAnsi="Helvetica"/>
          <w:sz w:val="18"/>
          <w:szCs w:val="18"/>
        </w:rPr>
        <w:t xml:space="preserve">. Study 6 found that </w:t>
      </w:r>
      <w:r w:rsidR="00B6363E">
        <w:rPr>
          <w:rFonts w:ascii="Helvetica" w:hAnsi="Helvetica"/>
          <w:sz w:val="18"/>
          <w:szCs w:val="18"/>
        </w:rPr>
        <w:t>using an experimental data entry task</w:t>
      </w:r>
      <w:r w:rsidR="00C868A0" w:rsidRPr="00EB67E8">
        <w:rPr>
          <w:rFonts w:ascii="Helvetica" w:hAnsi="Helvetica"/>
          <w:sz w:val="18"/>
          <w:szCs w:val="18"/>
        </w:rPr>
        <w:t xml:space="preserve">, </w:t>
      </w:r>
      <w:r w:rsidR="002D27B3">
        <w:rPr>
          <w:rFonts w:ascii="Helvetica" w:hAnsi="Helvetica"/>
          <w:sz w:val="18"/>
          <w:szCs w:val="18"/>
        </w:rPr>
        <w:t>people</w:t>
      </w:r>
      <w:r w:rsidR="002D27B3" w:rsidRPr="002D27B3">
        <w:rPr>
          <w:rFonts w:ascii="Helvetica" w:hAnsi="Helvetica"/>
          <w:sz w:val="18"/>
          <w:szCs w:val="18"/>
        </w:rPr>
        <w:t xml:space="preserve"> who were shown how long they</w:t>
      </w:r>
      <w:r w:rsidR="002D27B3">
        <w:rPr>
          <w:rFonts w:ascii="Helvetica" w:hAnsi="Helvetica"/>
          <w:sz w:val="18"/>
          <w:szCs w:val="18"/>
        </w:rPr>
        <w:t xml:space="preserve"> </w:t>
      </w:r>
      <w:r w:rsidR="002D27B3" w:rsidRPr="002D27B3">
        <w:rPr>
          <w:rFonts w:ascii="Helvetica" w:hAnsi="Helvetica"/>
          <w:sz w:val="18"/>
          <w:szCs w:val="18"/>
        </w:rPr>
        <w:t>were away for made shorter switches, were faster to</w:t>
      </w:r>
      <w:r w:rsidR="002D27B3">
        <w:rPr>
          <w:rFonts w:ascii="Helvetica" w:hAnsi="Helvetica"/>
          <w:sz w:val="18"/>
          <w:szCs w:val="18"/>
        </w:rPr>
        <w:t xml:space="preserve"> </w:t>
      </w:r>
      <w:r w:rsidR="002D27B3" w:rsidRPr="002D27B3">
        <w:rPr>
          <w:rFonts w:ascii="Helvetica" w:hAnsi="Helvetica"/>
          <w:sz w:val="18"/>
          <w:szCs w:val="18"/>
        </w:rPr>
        <w:t>complete the task and made fewer data entry errors.</w:t>
      </w:r>
      <w:r w:rsidR="00C868A0" w:rsidRPr="00EB67E8">
        <w:rPr>
          <w:rFonts w:ascii="Helvetica" w:hAnsi="Helvetica"/>
          <w:sz w:val="18"/>
          <w:szCs w:val="18"/>
        </w:rPr>
        <w:t xml:space="preserve"> Study 7 </w:t>
      </w:r>
      <w:r w:rsidR="008E0818">
        <w:rPr>
          <w:rFonts w:ascii="Helvetica" w:hAnsi="Helvetica"/>
          <w:sz w:val="18"/>
          <w:szCs w:val="18"/>
        </w:rPr>
        <w:t xml:space="preserve">evaluated the </w:t>
      </w:r>
      <w:r w:rsidR="003F0BF1">
        <w:rPr>
          <w:rFonts w:ascii="Helvetica" w:hAnsi="Helvetica"/>
          <w:sz w:val="18"/>
          <w:szCs w:val="18"/>
        </w:rPr>
        <w:t>intervention</w:t>
      </w:r>
      <w:r w:rsidR="00C868A0" w:rsidRPr="00EB67E8">
        <w:rPr>
          <w:rFonts w:ascii="Helvetica" w:hAnsi="Helvetica"/>
          <w:sz w:val="18"/>
          <w:szCs w:val="18"/>
        </w:rPr>
        <w:t xml:space="preserve"> with finance workers processing expenses. </w:t>
      </w:r>
      <w:moveToRangeStart w:id="18" w:author="Anna Cox" w:date="2018-01-23T12:15:00Z" w:name="move504473060"/>
      <w:moveTo w:id="19" w:author="Anna Cox" w:date="2018-01-23T12:15:00Z">
        <w:r w:rsidR="008E0B20" w:rsidRPr="00EB67E8">
          <w:rPr>
            <w:rFonts w:ascii="Helvetica" w:hAnsi="Helvetica"/>
            <w:sz w:val="18"/>
            <w:szCs w:val="18"/>
          </w:rPr>
          <w:t xml:space="preserve">Quantitative </w:t>
        </w:r>
        <w:del w:id="20" w:author="Anna Cox" w:date="2018-01-23T12:15:00Z">
          <w:r w:rsidR="008E0B20" w:rsidRPr="00EB67E8" w:rsidDel="008E0B20">
            <w:rPr>
              <w:rFonts w:ascii="Helvetica" w:hAnsi="Helvetica"/>
              <w:sz w:val="18"/>
              <w:szCs w:val="18"/>
            </w:rPr>
            <w:delText>results</w:delText>
          </w:r>
        </w:del>
      </w:moveTo>
      <w:ins w:id="21" w:author="Anna Cox" w:date="2018-01-23T12:15:00Z">
        <w:r w:rsidR="008E0B20">
          <w:rPr>
            <w:rFonts w:ascii="Helvetica" w:hAnsi="Helvetica"/>
            <w:sz w:val="18"/>
            <w:szCs w:val="18"/>
          </w:rPr>
          <w:t xml:space="preserve">data replicated the findings from study 6 in-the-wild </w:t>
        </w:r>
        <w:proofErr w:type="gramStart"/>
        <w:r w:rsidR="008E0B20">
          <w:rPr>
            <w:rFonts w:ascii="Helvetica" w:hAnsi="Helvetica"/>
            <w:sz w:val="18"/>
            <w:szCs w:val="18"/>
          </w:rPr>
          <w:t xml:space="preserve">- </w:t>
        </w:r>
      </w:ins>
      <w:moveTo w:id="22" w:author="Anna Cox" w:date="2018-01-23T12:15:00Z">
        <w:r w:rsidR="008E0B20" w:rsidRPr="00EB67E8">
          <w:rPr>
            <w:rFonts w:ascii="Helvetica" w:hAnsi="Helvetica"/>
            <w:sz w:val="18"/>
            <w:szCs w:val="18"/>
          </w:rPr>
          <w:t xml:space="preserve"> </w:t>
        </w:r>
        <w:proofErr w:type="gramEnd"/>
        <w:del w:id="23" w:author="Anna Cox" w:date="2018-01-23T12:15:00Z">
          <w:r w:rsidR="008E0B20" w:rsidDel="008E0B20">
            <w:rPr>
              <w:rFonts w:ascii="Helvetica" w:hAnsi="Helvetica"/>
              <w:sz w:val="18"/>
              <w:szCs w:val="18"/>
            </w:rPr>
            <w:delText xml:space="preserve">also </w:delText>
          </w:r>
        </w:del>
        <w:del w:id="24" w:author="Anna Cox" w:date="2018-01-23T12:16:00Z">
          <w:r w:rsidR="008E0B20" w:rsidDel="008E0B20">
            <w:rPr>
              <w:rFonts w:ascii="Helvetica" w:hAnsi="Helvetica"/>
              <w:sz w:val="18"/>
              <w:szCs w:val="18"/>
            </w:rPr>
            <w:delText xml:space="preserve">showed that </w:delText>
          </w:r>
        </w:del>
        <w:r w:rsidR="008E0B20">
          <w:rPr>
            <w:rFonts w:ascii="Helvetica" w:hAnsi="Helvetica"/>
            <w:sz w:val="18"/>
            <w:szCs w:val="18"/>
          </w:rPr>
          <w:t xml:space="preserve">participants with the intervention made </w:t>
        </w:r>
        <w:r w:rsidR="008E0B20" w:rsidRPr="00EB67E8">
          <w:rPr>
            <w:rFonts w:ascii="Helvetica" w:hAnsi="Helvetica"/>
            <w:sz w:val="18"/>
            <w:szCs w:val="18"/>
          </w:rPr>
          <w:t xml:space="preserve">shorter interruptions during the period that </w:t>
        </w:r>
        <w:commentRangeStart w:id="25"/>
        <w:r w:rsidR="008E0B20" w:rsidRPr="00EB67E8">
          <w:rPr>
            <w:rFonts w:ascii="Helvetica" w:hAnsi="Helvetica"/>
            <w:sz w:val="18"/>
            <w:szCs w:val="18"/>
          </w:rPr>
          <w:t>interruptions were logged</w:t>
        </w:r>
      </w:moveTo>
      <w:commentRangeEnd w:id="25"/>
      <w:r w:rsidR="008E0B20">
        <w:rPr>
          <w:rStyle w:val="CommentReference"/>
        </w:rPr>
        <w:commentReference w:id="25"/>
      </w:r>
      <w:moveTo w:id="26" w:author="Anna Cox" w:date="2018-01-23T12:15:00Z">
        <w:r w:rsidR="008E0B20" w:rsidRPr="00EB67E8">
          <w:rPr>
            <w:rFonts w:ascii="Helvetica" w:hAnsi="Helvetica"/>
            <w:sz w:val="18"/>
            <w:szCs w:val="18"/>
          </w:rPr>
          <w:t>.</w:t>
        </w:r>
      </w:moveTo>
      <w:moveToRangeEnd w:id="18"/>
      <w:ins w:id="27" w:author="Anna Cox" w:date="2018-01-23T12:15:00Z">
        <w:r w:rsidR="008E0B20">
          <w:rPr>
            <w:rFonts w:ascii="Helvetica" w:hAnsi="Helvetica"/>
            <w:sz w:val="18"/>
            <w:szCs w:val="18"/>
          </w:rPr>
          <w:t xml:space="preserve"> </w:t>
        </w:r>
      </w:ins>
      <w:del w:id="28" w:author="Anna Cox" w:date="2018-01-23T12:16:00Z">
        <w:r w:rsidR="00C868A0" w:rsidRPr="00EB67E8" w:rsidDel="008E0B20">
          <w:rPr>
            <w:rFonts w:ascii="Helvetica" w:hAnsi="Helvetica"/>
            <w:sz w:val="18"/>
            <w:szCs w:val="18"/>
          </w:rPr>
          <w:delText>Qualitative results from</w:delText>
        </w:r>
      </w:del>
      <w:ins w:id="29" w:author="Anna Cox" w:date="2018-01-23T12:16:00Z">
        <w:r w:rsidR="008E0B20">
          <w:rPr>
            <w:rFonts w:ascii="Helvetica" w:hAnsi="Helvetica"/>
            <w:sz w:val="18"/>
            <w:szCs w:val="18"/>
          </w:rPr>
          <w:t>Data from post-study</w:t>
        </w:r>
      </w:ins>
      <w:r w:rsidR="00C868A0" w:rsidRPr="00EB67E8">
        <w:rPr>
          <w:rFonts w:ascii="Helvetica" w:hAnsi="Helvetica"/>
          <w:sz w:val="18"/>
          <w:szCs w:val="18"/>
        </w:rPr>
        <w:t xml:space="preserve"> interviews indicated that time feedback made participants more aware of their </w:t>
      </w:r>
      <w:r w:rsidR="007743E9">
        <w:rPr>
          <w:rFonts w:ascii="Helvetica" w:hAnsi="Helvetica"/>
          <w:sz w:val="18"/>
          <w:szCs w:val="18"/>
        </w:rPr>
        <w:t>switches</w:t>
      </w:r>
      <w:r w:rsidR="00A757DB">
        <w:rPr>
          <w:rFonts w:ascii="Helvetica" w:hAnsi="Helvetica"/>
          <w:sz w:val="18"/>
          <w:szCs w:val="18"/>
        </w:rPr>
        <w:t>, and</w:t>
      </w:r>
      <w:r w:rsidR="00E25CB2">
        <w:rPr>
          <w:rFonts w:ascii="Helvetica" w:hAnsi="Helvetica"/>
          <w:sz w:val="18"/>
          <w:szCs w:val="18"/>
        </w:rPr>
        <w:t xml:space="preserve"> </w:t>
      </w:r>
      <w:r w:rsidR="003C190B">
        <w:rPr>
          <w:rFonts w:ascii="Helvetica" w:hAnsi="Helvetica"/>
          <w:sz w:val="18"/>
          <w:szCs w:val="18"/>
        </w:rPr>
        <w:t>they tried</w:t>
      </w:r>
      <w:r w:rsidR="00C70544">
        <w:rPr>
          <w:rFonts w:ascii="Helvetica" w:hAnsi="Helvetica"/>
          <w:sz w:val="18"/>
          <w:szCs w:val="18"/>
        </w:rPr>
        <w:t xml:space="preserve"> </w:t>
      </w:r>
      <w:r w:rsidR="00E25CB2">
        <w:rPr>
          <w:rFonts w:ascii="Helvetica" w:hAnsi="Helvetica"/>
          <w:sz w:val="18"/>
          <w:szCs w:val="18"/>
        </w:rPr>
        <w:t>to remain focused on looking up information and return to the data entry task on time.</w:t>
      </w:r>
      <w:r w:rsidR="00A757DB">
        <w:rPr>
          <w:rFonts w:ascii="Helvetica" w:hAnsi="Helvetica"/>
          <w:sz w:val="18"/>
          <w:szCs w:val="18"/>
        </w:rPr>
        <w:t xml:space="preserve"> </w:t>
      </w:r>
      <w:r w:rsidR="00E25CB2">
        <w:rPr>
          <w:rFonts w:ascii="Helvetica" w:hAnsi="Helvetica"/>
          <w:sz w:val="18"/>
          <w:szCs w:val="18"/>
        </w:rPr>
        <w:t>T</w:t>
      </w:r>
      <w:r w:rsidR="00A757DB">
        <w:rPr>
          <w:rFonts w:ascii="Helvetica" w:hAnsi="Helvetica"/>
          <w:sz w:val="18"/>
          <w:szCs w:val="18"/>
        </w:rPr>
        <w:t xml:space="preserve">hey postponed </w:t>
      </w:r>
      <w:r w:rsidR="00F81ED0">
        <w:rPr>
          <w:rFonts w:ascii="Helvetica" w:hAnsi="Helvetica"/>
          <w:sz w:val="18"/>
          <w:szCs w:val="18"/>
        </w:rPr>
        <w:t>interruptions</w:t>
      </w:r>
      <w:r w:rsidR="00A757DB">
        <w:rPr>
          <w:rFonts w:ascii="Helvetica" w:hAnsi="Helvetica"/>
          <w:sz w:val="18"/>
          <w:szCs w:val="18"/>
        </w:rPr>
        <w:t xml:space="preserve"> until</w:t>
      </w:r>
      <w:r w:rsidR="00FD0149">
        <w:rPr>
          <w:rFonts w:ascii="Helvetica" w:hAnsi="Helvetica"/>
          <w:sz w:val="18"/>
          <w:szCs w:val="18"/>
        </w:rPr>
        <w:t xml:space="preserve"> a</w:t>
      </w:r>
      <w:r w:rsidR="00A757DB">
        <w:rPr>
          <w:rFonts w:ascii="Helvetica" w:hAnsi="Helvetica"/>
          <w:sz w:val="18"/>
          <w:szCs w:val="18"/>
        </w:rPr>
        <w:t xml:space="preserve"> more convenient moment in the</w:t>
      </w:r>
      <w:r w:rsidR="00FD0149">
        <w:rPr>
          <w:rFonts w:ascii="Helvetica" w:hAnsi="Helvetica"/>
          <w:sz w:val="18"/>
          <w:szCs w:val="18"/>
        </w:rPr>
        <w:t xml:space="preserve"> data entry</w:t>
      </w:r>
      <w:r w:rsidR="00A757DB">
        <w:rPr>
          <w:rFonts w:ascii="Helvetica" w:hAnsi="Helvetica"/>
          <w:sz w:val="18"/>
          <w:szCs w:val="18"/>
        </w:rPr>
        <w:t xml:space="preserve"> task, rather than </w:t>
      </w:r>
      <w:r w:rsidR="006C6329">
        <w:rPr>
          <w:rFonts w:ascii="Helvetica" w:hAnsi="Helvetica"/>
          <w:sz w:val="18"/>
          <w:szCs w:val="18"/>
        </w:rPr>
        <w:t xml:space="preserve">switching often and </w:t>
      </w:r>
      <w:r w:rsidR="00A757DB">
        <w:rPr>
          <w:rFonts w:ascii="Helvetica" w:hAnsi="Helvetica"/>
          <w:sz w:val="18"/>
          <w:szCs w:val="18"/>
        </w:rPr>
        <w:t>addressing</w:t>
      </w:r>
      <w:r w:rsidR="008240BC">
        <w:rPr>
          <w:rFonts w:ascii="Helvetica" w:hAnsi="Helvetica"/>
          <w:sz w:val="18"/>
          <w:szCs w:val="18"/>
        </w:rPr>
        <w:t xml:space="preserve"> an</w:t>
      </w:r>
      <w:r w:rsidR="00A757DB">
        <w:rPr>
          <w:rFonts w:ascii="Helvetica" w:hAnsi="Helvetica"/>
          <w:sz w:val="18"/>
          <w:szCs w:val="18"/>
        </w:rPr>
        <w:t xml:space="preserve"> information need </w:t>
      </w:r>
      <w:r w:rsidR="006B106A">
        <w:rPr>
          <w:rFonts w:ascii="Helvetica" w:hAnsi="Helvetica"/>
          <w:sz w:val="18"/>
          <w:szCs w:val="18"/>
        </w:rPr>
        <w:t xml:space="preserve">as it </w:t>
      </w:r>
      <w:r w:rsidR="00A757DB">
        <w:rPr>
          <w:rFonts w:ascii="Helvetica" w:hAnsi="Helvetica"/>
          <w:sz w:val="18"/>
          <w:szCs w:val="18"/>
        </w:rPr>
        <w:t>emerged</w:t>
      </w:r>
      <w:r w:rsidR="00C868A0" w:rsidRPr="00EB67E8">
        <w:rPr>
          <w:rFonts w:ascii="Helvetica" w:hAnsi="Helvetica"/>
          <w:sz w:val="18"/>
          <w:szCs w:val="18"/>
        </w:rPr>
        <w:t xml:space="preserve">. </w:t>
      </w:r>
      <w:moveFromRangeStart w:id="30" w:author="Anna Cox" w:date="2018-01-23T12:15:00Z" w:name="move504473060"/>
      <w:moveFrom w:id="31" w:author="Anna Cox" w:date="2018-01-23T12:15:00Z">
        <w:r w:rsidR="00C868A0" w:rsidRPr="00EB67E8" w:rsidDel="008E0B20">
          <w:rPr>
            <w:rFonts w:ascii="Helvetica" w:hAnsi="Helvetica"/>
            <w:sz w:val="18"/>
            <w:szCs w:val="18"/>
          </w:rPr>
          <w:t xml:space="preserve">Quantitative results </w:t>
        </w:r>
        <w:r w:rsidR="001770BA" w:rsidDel="008E0B20">
          <w:rPr>
            <w:rFonts w:ascii="Helvetica" w:hAnsi="Helvetica"/>
            <w:sz w:val="18"/>
            <w:szCs w:val="18"/>
          </w:rPr>
          <w:t xml:space="preserve">also </w:t>
        </w:r>
        <w:r w:rsidR="001379ED" w:rsidDel="008E0B20">
          <w:rPr>
            <w:rFonts w:ascii="Helvetica" w:hAnsi="Helvetica"/>
            <w:sz w:val="18"/>
            <w:szCs w:val="18"/>
          </w:rPr>
          <w:t xml:space="preserve">showed that participants with the intervention </w:t>
        </w:r>
        <w:r w:rsidR="00281B8F" w:rsidDel="008E0B20">
          <w:rPr>
            <w:rFonts w:ascii="Helvetica" w:hAnsi="Helvetica"/>
            <w:sz w:val="18"/>
            <w:szCs w:val="18"/>
          </w:rPr>
          <w:t xml:space="preserve">made </w:t>
        </w:r>
        <w:r w:rsidR="00C868A0" w:rsidRPr="00EB67E8" w:rsidDel="008E0B20">
          <w:rPr>
            <w:rFonts w:ascii="Helvetica" w:hAnsi="Helvetica"/>
            <w:sz w:val="18"/>
            <w:szCs w:val="18"/>
          </w:rPr>
          <w:t>shorter interruptions during the period that interruptions were logged.</w:t>
        </w:r>
      </w:moveFrom>
      <w:moveFromRangeEnd w:id="30"/>
    </w:p>
    <w:p w14:paraId="6259DC30" w14:textId="0DABC081" w:rsidR="00471961" w:rsidRPr="000E3425" w:rsidRDefault="00471961" w:rsidP="000E3425">
      <w:pPr>
        <w:rPr>
          <w:rFonts w:ascii="Helvetica" w:hAnsi="Helvetica"/>
          <w:i/>
          <w:sz w:val="18"/>
          <w:szCs w:val="18"/>
        </w:rPr>
      </w:pPr>
    </w:p>
    <w:p w14:paraId="70525C4A" w14:textId="35DBE6D7" w:rsidR="00471961" w:rsidRDefault="005212EF" w:rsidP="00471961">
      <w:pPr>
        <w:pStyle w:val="p1"/>
      </w:pPr>
      <w:r>
        <w:t>This thesis demonstrates</w:t>
      </w:r>
      <w:r w:rsidR="00471961">
        <w:t xml:space="preserve"> how </w:t>
      </w:r>
      <w:r w:rsidR="002A6FB9">
        <w:t>looking up information</w:t>
      </w:r>
      <w:r w:rsidR="00471961">
        <w:t xml:space="preserve"> influences people’s </w:t>
      </w:r>
      <w:r w:rsidR="00FA734A">
        <w:t>data entry</w:t>
      </w:r>
      <w:r w:rsidR="00D76269">
        <w:t xml:space="preserve"> </w:t>
      </w:r>
      <w:r w:rsidR="00471961">
        <w:t>work,</w:t>
      </w:r>
      <w:r w:rsidR="00787A33">
        <w:t xml:space="preserve"> by</w:t>
      </w:r>
      <w:r w:rsidR="00471961">
        <w:t xml:space="preserve"> testing the effect of </w:t>
      </w:r>
      <w:r w:rsidR="00D63AE1">
        <w:t>information access</w:t>
      </w:r>
      <w:r w:rsidR="00471961">
        <w:t xml:space="preserve"> costs on people’s </w:t>
      </w:r>
      <w:r w:rsidR="00996D26">
        <w:t>switching</w:t>
      </w:r>
      <w:r w:rsidR="00471961">
        <w:t xml:space="preserve"> strategies</w:t>
      </w:r>
      <w:r w:rsidR="0080543D">
        <w:t xml:space="preserve"> between looking up and entering data</w:t>
      </w:r>
      <w:r w:rsidR="008B7952">
        <w:t>,</w:t>
      </w:r>
      <w:r w:rsidR="00471961">
        <w:t xml:space="preserve"> and evaluating how </w:t>
      </w:r>
      <w:r w:rsidR="00BC3F93">
        <w:t xml:space="preserve">making information access cost more salient </w:t>
      </w:r>
      <w:r w:rsidR="00471961">
        <w:t>can influence their behaviour.</w:t>
      </w:r>
      <w:r w:rsidR="00471961">
        <w:rPr>
          <w:rStyle w:val="apple-converted-space"/>
        </w:rPr>
        <w:t> </w:t>
      </w:r>
      <w:r w:rsidR="00471961">
        <w:t xml:space="preserve">It makes a theoretical contribution by showing how people adapt to </w:t>
      </w:r>
      <w:r w:rsidR="00DF16E9">
        <w:t xml:space="preserve">small </w:t>
      </w:r>
      <w:r w:rsidR="00471961">
        <w:t xml:space="preserve">changes in </w:t>
      </w:r>
      <w:r w:rsidR="00637105">
        <w:t>information access</w:t>
      </w:r>
      <w:r w:rsidR="00C500B1">
        <w:t xml:space="preserve"> costs</w:t>
      </w:r>
      <w:r w:rsidR="00471961">
        <w:t xml:space="preserve"> not only by changing the number and duration of </w:t>
      </w:r>
      <w:r w:rsidR="00521DAB">
        <w:t>switches</w:t>
      </w:r>
      <w:r w:rsidR="00471961">
        <w:t xml:space="preserve">, but also </w:t>
      </w:r>
      <w:r w:rsidR="00B66BD5">
        <w:t>the</w:t>
      </w:r>
      <w:r w:rsidR="00471961">
        <w:t xml:space="preserve"> scheduling of </w:t>
      </w:r>
      <w:r w:rsidR="00521DAB">
        <w:t>these switches</w:t>
      </w:r>
      <w:r w:rsidR="003B65F0">
        <w:t xml:space="preserve"> </w:t>
      </w:r>
      <w:r w:rsidR="00B17CAD">
        <w:t>during</w:t>
      </w:r>
      <w:r w:rsidR="003B65F0">
        <w:t xml:space="preserve"> the main task</w:t>
      </w:r>
      <w:r w:rsidR="00471961">
        <w:t>.</w:t>
      </w:r>
      <w:r w:rsidR="00471961">
        <w:rPr>
          <w:rStyle w:val="apple-converted-space"/>
        </w:rPr>
        <w:t> </w:t>
      </w:r>
      <w:r w:rsidR="00471961">
        <w:t xml:space="preserve">It makes a practical contribution by showing how </w:t>
      </w:r>
      <w:r w:rsidR="008C3D6D">
        <w:t xml:space="preserve">making </w:t>
      </w:r>
      <w:commentRangeStart w:id="32"/>
      <w:r w:rsidR="008C3D6D">
        <w:t>informati</w:t>
      </w:r>
      <w:r w:rsidR="00286E9F">
        <w:t xml:space="preserve">on access costs more salient </w:t>
      </w:r>
      <w:commentRangeEnd w:id="32"/>
      <w:r w:rsidR="008E0B20">
        <w:rPr>
          <w:rStyle w:val="CommentReference"/>
          <w:rFonts w:asciiTheme="minorHAnsi" w:hAnsiTheme="minorHAnsi" w:cstheme="minorBidi"/>
          <w:lang w:eastAsia="en-US"/>
        </w:rPr>
        <w:commentReference w:id="32"/>
      </w:r>
      <w:r w:rsidR="00471961">
        <w:t>influences peopl</w:t>
      </w:r>
      <w:r w:rsidR="00CD6DF3">
        <w:t xml:space="preserve">e’s </w:t>
      </w:r>
      <w:r w:rsidR="00E164C5">
        <w:t>switching</w:t>
      </w:r>
      <w:r w:rsidR="00CD6DF3">
        <w:t xml:space="preserve"> </w:t>
      </w:r>
      <w:r w:rsidR="00C22C69">
        <w:t xml:space="preserve">behaviour, and </w:t>
      </w:r>
      <w:r w:rsidR="00CD6DF3">
        <w:t xml:space="preserve">can </w:t>
      </w:r>
      <w:commentRangeStart w:id="33"/>
      <w:r w:rsidR="00CD6DF3">
        <w:t xml:space="preserve">help people </w:t>
      </w:r>
      <w:r w:rsidR="00136CC6">
        <w:t>make</w:t>
      </w:r>
      <w:r w:rsidR="00DA2F17">
        <w:t xml:space="preserve"> their </w:t>
      </w:r>
      <w:r w:rsidR="00136CC6">
        <w:t>switches</w:t>
      </w:r>
      <w:r w:rsidR="00DA2F17">
        <w:t xml:space="preserve"> shorter</w:t>
      </w:r>
      <w:commentRangeEnd w:id="33"/>
      <w:r w:rsidR="008E0B20">
        <w:rPr>
          <w:rStyle w:val="CommentReference"/>
          <w:rFonts w:asciiTheme="minorHAnsi" w:hAnsiTheme="minorHAnsi" w:cstheme="minorBidi"/>
          <w:lang w:eastAsia="en-US"/>
        </w:rPr>
        <w:commentReference w:id="33"/>
      </w:r>
      <w:r w:rsidR="00C22C69">
        <w:t>,</w:t>
      </w:r>
      <w:r w:rsidR="00DA2F17">
        <w:t xml:space="preserve"> and schedule them at more convenient moments during a</w:t>
      </w:r>
      <w:r w:rsidR="009F71CE">
        <w:t xml:space="preserve"> </w:t>
      </w:r>
      <w:r w:rsidR="00DA2F17">
        <w:t>task.</w:t>
      </w:r>
    </w:p>
    <w:p w14:paraId="5CAF143E" w14:textId="054C7CBC" w:rsidR="00B05FCA" w:rsidRPr="00EC4645" w:rsidRDefault="00B05FCA" w:rsidP="00471961">
      <w:pPr>
        <w:rPr>
          <w:rFonts w:ascii="Helvetica" w:hAnsi="Helvetica"/>
          <w:sz w:val="18"/>
          <w:szCs w:val="18"/>
        </w:rPr>
      </w:pPr>
      <w:bookmarkStart w:id="34" w:name="_GoBack"/>
      <w:bookmarkEnd w:id="34"/>
    </w:p>
    <w:sectPr w:rsidR="00B05FCA" w:rsidRPr="00EC4645" w:rsidSect="000B3C4F">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nna Cox" w:date="2018-01-23T12:07:00Z" w:initials="AC">
    <w:p w14:paraId="63272C87" w14:textId="62A36A57" w:rsidR="008E0B20" w:rsidRDefault="008E0B20">
      <w:pPr>
        <w:pStyle w:val="CommentText"/>
      </w:pPr>
      <w:r>
        <w:rPr>
          <w:rStyle w:val="CommentReference"/>
        </w:rPr>
        <w:annotationRef/>
      </w:r>
      <w:r>
        <w:t>Vague – you need to highlight the gap in the literature</w:t>
      </w:r>
    </w:p>
  </w:comment>
  <w:comment w:id="3" w:author="Anna Cox" w:date="2018-01-23T12:08:00Z" w:initials="AC">
    <w:p w14:paraId="7C663C3D" w14:textId="4C124011" w:rsidR="008E0B20" w:rsidRDefault="008E0B20">
      <w:pPr>
        <w:pStyle w:val="CommentText"/>
      </w:pPr>
      <w:r>
        <w:rPr>
          <w:rStyle w:val="CommentReference"/>
        </w:rPr>
        <w:annotationRef/>
      </w:r>
      <w:r>
        <w:t>Still don’t really know what the RQ is</w:t>
      </w:r>
    </w:p>
  </w:comment>
  <w:comment w:id="9" w:author="Anna Cox" w:date="2018-01-23T12:10:00Z" w:initials="AC">
    <w:p w14:paraId="4CD0BA34" w14:textId="36A5E082" w:rsidR="008E0B20" w:rsidRDefault="008E0B20">
      <w:pPr>
        <w:pStyle w:val="CommentText"/>
      </w:pPr>
      <w:r>
        <w:rPr>
          <w:rStyle w:val="CommentReference"/>
        </w:rPr>
        <w:annotationRef/>
      </w:r>
      <w:r>
        <w:t>The previous studies didn’t test so these can’t “further test”.  Perhaps replace with “demonstrate the impact”</w:t>
      </w:r>
    </w:p>
    <w:p w14:paraId="7E844B68" w14:textId="77777777" w:rsidR="008E0B20" w:rsidRDefault="008E0B20">
      <w:pPr>
        <w:pStyle w:val="CommentText"/>
      </w:pPr>
    </w:p>
    <w:p w14:paraId="4AE7FC84" w14:textId="3D8CE30B" w:rsidR="008E0B20" w:rsidRDefault="008E0B20">
      <w:pPr>
        <w:pStyle w:val="CommentText"/>
      </w:pPr>
      <w:r>
        <w:t>Explain the limitations of the part 1 in order to motivate part 2 – methodological limitations are fine.</w:t>
      </w:r>
    </w:p>
  </w:comment>
  <w:comment w:id="11" w:author="Anna Cox" w:date="2018-01-23T12:11:00Z" w:initials="AC">
    <w:p w14:paraId="60EEFFD3" w14:textId="233EFDF9" w:rsidR="008E0B20" w:rsidRDefault="008E0B20">
      <w:pPr>
        <w:pStyle w:val="CommentText"/>
      </w:pPr>
      <w:r>
        <w:rPr>
          <w:rStyle w:val="CommentReference"/>
        </w:rPr>
        <w:annotationRef/>
      </w:r>
      <w:r>
        <w:t>Why in brackets?</w:t>
      </w:r>
    </w:p>
  </w:comment>
  <w:comment w:id="12" w:author="Anna Cox" w:date="2018-01-23T12:12:00Z" w:initials="AC">
    <w:p w14:paraId="365F2661" w14:textId="2818DDFD" w:rsidR="008E0B20" w:rsidRDefault="008E0B20">
      <w:pPr>
        <w:pStyle w:val="CommentText"/>
      </w:pPr>
      <w:r>
        <w:rPr>
          <w:rStyle w:val="CommentReference"/>
        </w:rPr>
        <w:annotationRef/>
      </w:r>
      <w:r>
        <w:t>So, what do we learn here? Add a concluding sentence</w:t>
      </w:r>
    </w:p>
  </w:comment>
  <w:comment w:id="14" w:author="Anna Cox" w:date="2018-01-23T12:12:00Z" w:initials="AC">
    <w:p w14:paraId="5D08F36C" w14:textId="5614FAC6" w:rsidR="008E0B20" w:rsidRDefault="008E0B20">
      <w:pPr>
        <w:pStyle w:val="CommentText"/>
      </w:pPr>
      <w:r>
        <w:rPr>
          <w:rStyle w:val="CommentReference"/>
        </w:rPr>
        <w:annotationRef/>
      </w:r>
      <w:r>
        <w:t>Motivation first – what is missing after completion of part 2?</w:t>
      </w:r>
    </w:p>
  </w:comment>
  <w:comment w:id="15" w:author="Anna Cox" w:date="2018-01-23T12:13:00Z" w:initials="AC">
    <w:p w14:paraId="7DE55ECF" w14:textId="7E2A5D3D" w:rsidR="008E0B20" w:rsidRDefault="008E0B20">
      <w:pPr>
        <w:pStyle w:val="CommentText"/>
      </w:pPr>
      <w:r>
        <w:rPr>
          <w:rStyle w:val="CommentReference"/>
        </w:rPr>
        <w:annotationRef/>
      </w:r>
      <w:r>
        <w:t>What made you think this might impact behaviour? Is this an intervention that aims to help people adopt an optimal (or at least more efficient) strategy? Do people need help with focusing and not getting distracted? (</w:t>
      </w:r>
      <w:proofErr w:type="gramStart"/>
      <w:r>
        <w:t>did</w:t>
      </w:r>
      <w:proofErr w:type="gramEnd"/>
      <w:r>
        <w:t xml:space="preserve"> you see people getting distracted in part 1? Or was everyone super on task?)… if so, adding some framing about how task switching can lead to other self-interruptions could make this thesis be timely – lots of people care about the disruptiveness of using modern technology.</w:t>
      </w:r>
    </w:p>
  </w:comment>
  <w:comment w:id="25" w:author="Anna Cox" w:date="2018-01-23T12:15:00Z" w:initials="AC">
    <w:p w14:paraId="5CF0C9BB" w14:textId="4825F331" w:rsidR="008E0B20" w:rsidRDefault="008E0B20">
      <w:pPr>
        <w:pStyle w:val="CommentText"/>
      </w:pPr>
      <w:r>
        <w:rPr>
          <w:rStyle w:val="CommentReference"/>
        </w:rPr>
        <w:annotationRef/>
      </w:r>
      <w:r>
        <w:t>Compared to when?</w:t>
      </w:r>
    </w:p>
  </w:comment>
  <w:comment w:id="32" w:author="Anna Cox" w:date="2018-01-23T12:19:00Z" w:initials="AC">
    <w:p w14:paraId="3A47F06F" w14:textId="0B668B0D" w:rsidR="008E0B20" w:rsidRDefault="008E0B20">
      <w:pPr>
        <w:pStyle w:val="CommentText"/>
      </w:pPr>
      <w:r>
        <w:rPr>
          <w:rStyle w:val="CommentReference"/>
        </w:rPr>
        <w:annotationRef/>
      </w:r>
      <w:r>
        <w:t>Did it really make IACs more salient or did it make their behaviour more salient?</w:t>
      </w:r>
    </w:p>
  </w:comment>
  <w:comment w:id="33" w:author="Anna Cox" w:date="2018-01-23T12:19:00Z" w:initials="AC">
    <w:p w14:paraId="77F12D10" w14:textId="4FF1C050" w:rsidR="008E0B20" w:rsidRDefault="008E0B20">
      <w:pPr>
        <w:pStyle w:val="CommentText"/>
      </w:pPr>
      <w:r>
        <w:rPr>
          <w:rStyle w:val="CommentReference"/>
        </w:rPr>
        <w:annotationRef/>
      </w:r>
      <w:r>
        <w:t>By making sure they stay on task and don’t get even more distracted than necessary?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272C87" w15:done="0"/>
  <w15:commentEx w15:paraId="7C663C3D" w15:done="0"/>
  <w15:commentEx w15:paraId="4AE7FC84" w15:done="0"/>
  <w15:commentEx w15:paraId="60EEFFD3" w15:done="0"/>
  <w15:commentEx w15:paraId="365F2661" w15:done="0"/>
  <w15:commentEx w15:paraId="5D08F36C" w15:done="0"/>
  <w15:commentEx w15:paraId="7DE55ECF" w15:done="0"/>
  <w15:commentEx w15:paraId="5CF0C9BB" w15:done="0"/>
  <w15:commentEx w15:paraId="3A47F06F" w15:done="0"/>
  <w15:commentEx w15:paraId="77F12D1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a Cox">
    <w15:presenceInfo w15:providerId="Windows Live" w15:userId="2187551d921da0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C60"/>
    <w:rsid w:val="00023417"/>
    <w:rsid w:val="0002350D"/>
    <w:rsid w:val="00051B85"/>
    <w:rsid w:val="00053A8F"/>
    <w:rsid w:val="00073873"/>
    <w:rsid w:val="00075122"/>
    <w:rsid w:val="000A44D6"/>
    <w:rsid w:val="000B3C4F"/>
    <w:rsid w:val="000B55A0"/>
    <w:rsid w:val="000C22E2"/>
    <w:rsid w:val="000C49E1"/>
    <w:rsid w:val="000D10AF"/>
    <w:rsid w:val="000E3425"/>
    <w:rsid w:val="000E7D72"/>
    <w:rsid w:val="000F0014"/>
    <w:rsid w:val="000F0526"/>
    <w:rsid w:val="000F13C2"/>
    <w:rsid w:val="000F46B0"/>
    <w:rsid w:val="00100DB4"/>
    <w:rsid w:val="0011751B"/>
    <w:rsid w:val="00136CC6"/>
    <w:rsid w:val="001379ED"/>
    <w:rsid w:val="00137CD5"/>
    <w:rsid w:val="00164568"/>
    <w:rsid w:val="0016611F"/>
    <w:rsid w:val="001741D1"/>
    <w:rsid w:val="00174381"/>
    <w:rsid w:val="001770BA"/>
    <w:rsid w:val="0018159C"/>
    <w:rsid w:val="001831A5"/>
    <w:rsid w:val="00221185"/>
    <w:rsid w:val="00224391"/>
    <w:rsid w:val="002451A4"/>
    <w:rsid w:val="00260ED1"/>
    <w:rsid w:val="00266113"/>
    <w:rsid w:val="002726A5"/>
    <w:rsid w:val="00281B8F"/>
    <w:rsid w:val="00286E9F"/>
    <w:rsid w:val="00293BD0"/>
    <w:rsid w:val="002A0955"/>
    <w:rsid w:val="002A6FB9"/>
    <w:rsid w:val="002A75F9"/>
    <w:rsid w:val="002B08C6"/>
    <w:rsid w:val="002B53E5"/>
    <w:rsid w:val="002C198E"/>
    <w:rsid w:val="002D1AA6"/>
    <w:rsid w:val="002D27B3"/>
    <w:rsid w:val="002E082B"/>
    <w:rsid w:val="0030359C"/>
    <w:rsid w:val="003042D5"/>
    <w:rsid w:val="003109FF"/>
    <w:rsid w:val="00332A36"/>
    <w:rsid w:val="00362D36"/>
    <w:rsid w:val="00364362"/>
    <w:rsid w:val="00373289"/>
    <w:rsid w:val="00391CA3"/>
    <w:rsid w:val="003A5449"/>
    <w:rsid w:val="003B65F0"/>
    <w:rsid w:val="003C0920"/>
    <w:rsid w:val="003C190B"/>
    <w:rsid w:val="003D509C"/>
    <w:rsid w:val="003D5D14"/>
    <w:rsid w:val="003E19D3"/>
    <w:rsid w:val="003E41AC"/>
    <w:rsid w:val="003E74AC"/>
    <w:rsid w:val="003F0BF1"/>
    <w:rsid w:val="003F5784"/>
    <w:rsid w:val="0040506D"/>
    <w:rsid w:val="00405FA5"/>
    <w:rsid w:val="004175EB"/>
    <w:rsid w:val="004301D0"/>
    <w:rsid w:val="0044071E"/>
    <w:rsid w:val="004439EA"/>
    <w:rsid w:val="004713C1"/>
    <w:rsid w:val="00471961"/>
    <w:rsid w:val="00480C50"/>
    <w:rsid w:val="00484C48"/>
    <w:rsid w:val="004B1C70"/>
    <w:rsid w:val="004B5191"/>
    <w:rsid w:val="004B5A24"/>
    <w:rsid w:val="005065C8"/>
    <w:rsid w:val="00512144"/>
    <w:rsid w:val="005123A8"/>
    <w:rsid w:val="005212EF"/>
    <w:rsid w:val="00521DAB"/>
    <w:rsid w:val="00523F08"/>
    <w:rsid w:val="005315DC"/>
    <w:rsid w:val="00543A87"/>
    <w:rsid w:val="0054598F"/>
    <w:rsid w:val="00547931"/>
    <w:rsid w:val="0056170A"/>
    <w:rsid w:val="00566FE0"/>
    <w:rsid w:val="00574DF8"/>
    <w:rsid w:val="00576556"/>
    <w:rsid w:val="005873ED"/>
    <w:rsid w:val="00587E3B"/>
    <w:rsid w:val="00592C1E"/>
    <w:rsid w:val="00595C26"/>
    <w:rsid w:val="005F2B54"/>
    <w:rsid w:val="005F2BEF"/>
    <w:rsid w:val="005F7663"/>
    <w:rsid w:val="00603A9E"/>
    <w:rsid w:val="00610DEF"/>
    <w:rsid w:val="00614B12"/>
    <w:rsid w:val="00616FAB"/>
    <w:rsid w:val="00621DA7"/>
    <w:rsid w:val="00637105"/>
    <w:rsid w:val="00650B25"/>
    <w:rsid w:val="006512AC"/>
    <w:rsid w:val="00657BD1"/>
    <w:rsid w:val="00661AE6"/>
    <w:rsid w:val="0066207E"/>
    <w:rsid w:val="00667CF3"/>
    <w:rsid w:val="00671B69"/>
    <w:rsid w:val="00671C2B"/>
    <w:rsid w:val="00676FED"/>
    <w:rsid w:val="0069433F"/>
    <w:rsid w:val="006B106A"/>
    <w:rsid w:val="006B761A"/>
    <w:rsid w:val="006C6329"/>
    <w:rsid w:val="006F2C09"/>
    <w:rsid w:val="007068EB"/>
    <w:rsid w:val="00707862"/>
    <w:rsid w:val="00710B3C"/>
    <w:rsid w:val="00712A6D"/>
    <w:rsid w:val="00715C76"/>
    <w:rsid w:val="00715DF7"/>
    <w:rsid w:val="00751643"/>
    <w:rsid w:val="007732D0"/>
    <w:rsid w:val="00774232"/>
    <w:rsid w:val="007743E9"/>
    <w:rsid w:val="00777C89"/>
    <w:rsid w:val="00783574"/>
    <w:rsid w:val="00787A33"/>
    <w:rsid w:val="007947BB"/>
    <w:rsid w:val="007B13F3"/>
    <w:rsid w:val="007B4994"/>
    <w:rsid w:val="007B4CE7"/>
    <w:rsid w:val="007D09AC"/>
    <w:rsid w:val="007D5299"/>
    <w:rsid w:val="007F3CA0"/>
    <w:rsid w:val="0080543D"/>
    <w:rsid w:val="0081571E"/>
    <w:rsid w:val="0081587B"/>
    <w:rsid w:val="0082375F"/>
    <w:rsid w:val="008240BC"/>
    <w:rsid w:val="00824986"/>
    <w:rsid w:val="0082786C"/>
    <w:rsid w:val="008344E2"/>
    <w:rsid w:val="0085320B"/>
    <w:rsid w:val="00857362"/>
    <w:rsid w:val="008625BF"/>
    <w:rsid w:val="008720A7"/>
    <w:rsid w:val="00881C22"/>
    <w:rsid w:val="00885BE8"/>
    <w:rsid w:val="008A1A1F"/>
    <w:rsid w:val="008A1B30"/>
    <w:rsid w:val="008B3E6C"/>
    <w:rsid w:val="008B7952"/>
    <w:rsid w:val="008C3D6D"/>
    <w:rsid w:val="008C7A43"/>
    <w:rsid w:val="008E052B"/>
    <w:rsid w:val="008E0818"/>
    <w:rsid w:val="008E0B20"/>
    <w:rsid w:val="008E1E10"/>
    <w:rsid w:val="009025B7"/>
    <w:rsid w:val="00926661"/>
    <w:rsid w:val="00933842"/>
    <w:rsid w:val="00953711"/>
    <w:rsid w:val="0096272E"/>
    <w:rsid w:val="0099227F"/>
    <w:rsid w:val="00996D26"/>
    <w:rsid w:val="009B60D7"/>
    <w:rsid w:val="009C38CB"/>
    <w:rsid w:val="009D34B5"/>
    <w:rsid w:val="009E21A3"/>
    <w:rsid w:val="009E7209"/>
    <w:rsid w:val="009F71CE"/>
    <w:rsid w:val="00A01233"/>
    <w:rsid w:val="00A07280"/>
    <w:rsid w:val="00A10B03"/>
    <w:rsid w:val="00A27DE7"/>
    <w:rsid w:val="00A367D6"/>
    <w:rsid w:val="00A50DD9"/>
    <w:rsid w:val="00A65980"/>
    <w:rsid w:val="00A757DB"/>
    <w:rsid w:val="00AA6F84"/>
    <w:rsid w:val="00AB1408"/>
    <w:rsid w:val="00AC707C"/>
    <w:rsid w:val="00AD32EC"/>
    <w:rsid w:val="00AE246B"/>
    <w:rsid w:val="00AE3B1E"/>
    <w:rsid w:val="00B05FCA"/>
    <w:rsid w:val="00B10AD5"/>
    <w:rsid w:val="00B17CAD"/>
    <w:rsid w:val="00B3664B"/>
    <w:rsid w:val="00B55468"/>
    <w:rsid w:val="00B570F1"/>
    <w:rsid w:val="00B6363E"/>
    <w:rsid w:val="00B64391"/>
    <w:rsid w:val="00B66BD5"/>
    <w:rsid w:val="00B74567"/>
    <w:rsid w:val="00B86B6E"/>
    <w:rsid w:val="00BB57BF"/>
    <w:rsid w:val="00BC3F93"/>
    <w:rsid w:val="00BD0C60"/>
    <w:rsid w:val="00C1713D"/>
    <w:rsid w:val="00C21654"/>
    <w:rsid w:val="00C22C69"/>
    <w:rsid w:val="00C31371"/>
    <w:rsid w:val="00C360B3"/>
    <w:rsid w:val="00C46193"/>
    <w:rsid w:val="00C500B1"/>
    <w:rsid w:val="00C567ED"/>
    <w:rsid w:val="00C651BF"/>
    <w:rsid w:val="00C70544"/>
    <w:rsid w:val="00C7253C"/>
    <w:rsid w:val="00C753DE"/>
    <w:rsid w:val="00C75BFF"/>
    <w:rsid w:val="00C868A0"/>
    <w:rsid w:val="00C9113C"/>
    <w:rsid w:val="00C92446"/>
    <w:rsid w:val="00CA45FC"/>
    <w:rsid w:val="00CC7C09"/>
    <w:rsid w:val="00CD114F"/>
    <w:rsid w:val="00CD2FED"/>
    <w:rsid w:val="00CD6DF3"/>
    <w:rsid w:val="00CF7C50"/>
    <w:rsid w:val="00D21738"/>
    <w:rsid w:val="00D32953"/>
    <w:rsid w:val="00D35C27"/>
    <w:rsid w:val="00D40092"/>
    <w:rsid w:val="00D63AE1"/>
    <w:rsid w:val="00D76269"/>
    <w:rsid w:val="00D77CD3"/>
    <w:rsid w:val="00D9510E"/>
    <w:rsid w:val="00DA2F17"/>
    <w:rsid w:val="00DA51FC"/>
    <w:rsid w:val="00DD1318"/>
    <w:rsid w:val="00DD6D9C"/>
    <w:rsid w:val="00DF16E9"/>
    <w:rsid w:val="00DF29E8"/>
    <w:rsid w:val="00DF2EDA"/>
    <w:rsid w:val="00E000F8"/>
    <w:rsid w:val="00E05873"/>
    <w:rsid w:val="00E1643F"/>
    <w:rsid w:val="00E164C5"/>
    <w:rsid w:val="00E17701"/>
    <w:rsid w:val="00E25CB2"/>
    <w:rsid w:val="00E435D2"/>
    <w:rsid w:val="00E439EB"/>
    <w:rsid w:val="00E52496"/>
    <w:rsid w:val="00E63DE3"/>
    <w:rsid w:val="00E71767"/>
    <w:rsid w:val="00E77A25"/>
    <w:rsid w:val="00EA1D46"/>
    <w:rsid w:val="00EB0061"/>
    <w:rsid w:val="00EB67E8"/>
    <w:rsid w:val="00EC4645"/>
    <w:rsid w:val="00EC6BE9"/>
    <w:rsid w:val="00ED7851"/>
    <w:rsid w:val="00EF40B1"/>
    <w:rsid w:val="00F01A7B"/>
    <w:rsid w:val="00F1136D"/>
    <w:rsid w:val="00F26C60"/>
    <w:rsid w:val="00F3044A"/>
    <w:rsid w:val="00F40C1F"/>
    <w:rsid w:val="00F55A28"/>
    <w:rsid w:val="00F61194"/>
    <w:rsid w:val="00F7276A"/>
    <w:rsid w:val="00F80E75"/>
    <w:rsid w:val="00F81ED0"/>
    <w:rsid w:val="00F83D6A"/>
    <w:rsid w:val="00F97A25"/>
    <w:rsid w:val="00FA0E4B"/>
    <w:rsid w:val="00FA635E"/>
    <w:rsid w:val="00FA734A"/>
    <w:rsid w:val="00FB2BF1"/>
    <w:rsid w:val="00FD0149"/>
    <w:rsid w:val="00FE1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D5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4C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qFormat/>
    <w:rsid w:val="00484C48"/>
    <w:pPr>
      <w:spacing w:before="120"/>
      <w:jc w:val="both"/>
      <w:outlineLvl w:val="1"/>
    </w:pPr>
    <w:rPr>
      <w:rFonts w:ascii="Helvetica" w:eastAsia="Times New Roman" w:hAnsi="Helvetica" w:cs="Times New Roman"/>
      <w:b/>
      <w:color w:val="auto"/>
      <w:kern w:val="32"/>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autoRedefine/>
    <w:qFormat/>
    <w:rsid w:val="00484C48"/>
    <w:pPr>
      <w:pBdr>
        <w:top w:val="single" w:sz="4" w:space="6" w:color="auto"/>
      </w:pBdr>
      <w:spacing w:before="220" w:after="80"/>
      <w:ind w:left="280" w:hanging="280"/>
    </w:pPr>
    <w:rPr>
      <w:rFonts w:ascii="Helv" w:hAnsi="Helv"/>
      <w:sz w:val="18"/>
      <w:szCs w:val="22"/>
    </w:rPr>
  </w:style>
  <w:style w:type="character" w:customStyle="1" w:styleId="Heading2Char">
    <w:name w:val="Heading 2 Char"/>
    <w:basedOn w:val="DefaultParagraphFont"/>
    <w:link w:val="Heading2"/>
    <w:rsid w:val="00484C48"/>
    <w:rPr>
      <w:rFonts w:ascii="Helvetica" w:eastAsia="Times New Roman" w:hAnsi="Helvetica" w:cs="Times New Roman"/>
      <w:b/>
      <w:kern w:val="32"/>
      <w:sz w:val="18"/>
      <w:szCs w:val="20"/>
      <w:lang w:val="en-US"/>
    </w:rPr>
  </w:style>
  <w:style w:type="character" w:customStyle="1" w:styleId="Heading1Char">
    <w:name w:val="Heading 1 Char"/>
    <w:basedOn w:val="DefaultParagraphFont"/>
    <w:link w:val="Heading1"/>
    <w:uiPriority w:val="9"/>
    <w:rsid w:val="00484C48"/>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F1136D"/>
    <w:rPr>
      <w:rFonts w:ascii="Helvetica" w:hAnsi="Helvetica" w:cs="Times New Roman"/>
      <w:sz w:val="18"/>
      <w:szCs w:val="18"/>
      <w:lang w:eastAsia="en-GB"/>
    </w:rPr>
  </w:style>
  <w:style w:type="character" w:customStyle="1" w:styleId="apple-converted-space">
    <w:name w:val="apple-converted-space"/>
    <w:basedOn w:val="DefaultParagraphFont"/>
    <w:rsid w:val="00F1136D"/>
  </w:style>
  <w:style w:type="character" w:styleId="CommentReference">
    <w:name w:val="annotation reference"/>
    <w:basedOn w:val="DefaultParagraphFont"/>
    <w:uiPriority w:val="99"/>
    <w:semiHidden/>
    <w:unhideWhenUsed/>
    <w:rsid w:val="008E0B20"/>
    <w:rPr>
      <w:sz w:val="16"/>
      <w:szCs w:val="16"/>
    </w:rPr>
  </w:style>
  <w:style w:type="paragraph" w:styleId="CommentText">
    <w:name w:val="annotation text"/>
    <w:basedOn w:val="Normal"/>
    <w:link w:val="CommentTextChar"/>
    <w:uiPriority w:val="99"/>
    <w:semiHidden/>
    <w:unhideWhenUsed/>
    <w:rsid w:val="008E0B20"/>
    <w:rPr>
      <w:sz w:val="20"/>
      <w:szCs w:val="20"/>
    </w:rPr>
  </w:style>
  <w:style w:type="character" w:customStyle="1" w:styleId="CommentTextChar">
    <w:name w:val="Comment Text Char"/>
    <w:basedOn w:val="DefaultParagraphFont"/>
    <w:link w:val="CommentText"/>
    <w:uiPriority w:val="99"/>
    <w:semiHidden/>
    <w:rsid w:val="008E0B20"/>
    <w:rPr>
      <w:sz w:val="20"/>
      <w:szCs w:val="20"/>
    </w:rPr>
  </w:style>
  <w:style w:type="paragraph" w:styleId="CommentSubject">
    <w:name w:val="annotation subject"/>
    <w:basedOn w:val="CommentText"/>
    <w:next w:val="CommentText"/>
    <w:link w:val="CommentSubjectChar"/>
    <w:uiPriority w:val="99"/>
    <w:semiHidden/>
    <w:unhideWhenUsed/>
    <w:rsid w:val="008E0B20"/>
    <w:rPr>
      <w:b/>
      <w:bCs/>
    </w:rPr>
  </w:style>
  <w:style w:type="character" w:customStyle="1" w:styleId="CommentSubjectChar">
    <w:name w:val="Comment Subject Char"/>
    <w:basedOn w:val="CommentTextChar"/>
    <w:link w:val="CommentSubject"/>
    <w:uiPriority w:val="99"/>
    <w:semiHidden/>
    <w:rsid w:val="008E0B20"/>
    <w:rPr>
      <w:b/>
      <w:bCs/>
      <w:sz w:val="20"/>
      <w:szCs w:val="20"/>
    </w:rPr>
  </w:style>
  <w:style w:type="paragraph" w:styleId="BalloonText">
    <w:name w:val="Balloon Text"/>
    <w:basedOn w:val="Normal"/>
    <w:link w:val="BalloonTextChar"/>
    <w:uiPriority w:val="99"/>
    <w:semiHidden/>
    <w:unhideWhenUsed/>
    <w:rsid w:val="008E0B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B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44305">
      <w:bodyDiv w:val="1"/>
      <w:marLeft w:val="0"/>
      <w:marRight w:val="0"/>
      <w:marTop w:val="0"/>
      <w:marBottom w:val="0"/>
      <w:divBdr>
        <w:top w:val="none" w:sz="0" w:space="0" w:color="auto"/>
        <w:left w:val="none" w:sz="0" w:space="0" w:color="auto"/>
        <w:bottom w:val="none" w:sz="0" w:space="0" w:color="auto"/>
        <w:right w:val="none" w:sz="0" w:space="0" w:color="auto"/>
      </w:divBdr>
    </w:div>
    <w:div w:id="489096948">
      <w:bodyDiv w:val="1"/>
      <w:marLeft w:val="0"/>
      <w:marRight w:val="0"/>
      <w:marTop w:val="0"/>
      <w:marBottom w:val="0"/>
      <w:divBdr>
        <w:top w:val="none" w:sz="0" w:space="0" w:color="auto"/>
        <w:left w:val="none" w:sz="0" w:space="0" w:color="auto"/>
        <w:bottom w:val="none" w:sz="0" w:space="0" w:color="auto"/>
        <w:right w:val="none" w:sz="0" w:space="0" w:color="auto"/>
      </w:divBdr>
    </w:div>
    <w:div w:id="1547376847">
      <w:bodyDiv w:val="1"/>
      <w:marLeft w:val="0"/>
      <w:marRight w:val="0"/>
      <w:marTop w:val="0"/>
      <w:marBottom w:val="0"/>
      <w:divBdr>
        <w:top w:val="none" w:sz="0" w:space="0" w:color="auto"/>
        <w:left w:val="none" w:sz="0" w:space="0" w:color="auto"/>
        <w:bottom w:val="none" w:sz="0" w:space="0" w:color="auto"/>
        <w:right w:val="none" w:sz="0" w:space="0" w:color="auto"/>
      </w:divBdr>
    </w:div>
    <w:div w:id="1585610432">
      <w:bodyDiv w:val="1"/>
      <w:marLeft w:val="0"/>
      <w:marRight w:val="0"/>
      <w:marTop w:val="0"/>
      <w:marBottom w:val="0"/>
      <w:divBdr>
        <w:top w:val="none" w:sz="0" w:space="0" w:color="auto"/>
        <w:left w:val="none" w:sz="0" w:space="0" w:color="auto"/>
        <w:bottom w:val="none" w:sz="0" w:space="0" w:color="auto"/>
        <w:right w:val="none" w:sz="0" w:space="0" w:color="auto"/>
      </w:divBdr>
    </w:div>
    <w:div w:id="17869285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Borghouts, Judith</dc:creator>
  <cp:keywords/>
  <dc:description/>
  <cp:lastModifiedBy>Anna Cox</cp:lastModifiedBy>
  <cp:revision>2</cp:revision>
  <dcterms:created xsi:type="dcterms:W3CDTF">2018-01-23T12:20:00Z</dcterms:created>
  <dcterms:modified xsi:type="dcterms:W3CDTF">2018-01-23T12:20:00Z</dcterms:modified>
</cp:coreProperties>
</file>